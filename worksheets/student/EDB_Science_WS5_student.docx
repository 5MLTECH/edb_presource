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2821"/>
        <w:gridCol w:w="1843"/>
        <w:gridCol w:w="3682"/>
        <w:gridCol w:w="256"/>
      </w:tblGrid>
      <w:tr w:rsidR="00115A87" w:rsidRPr="00115A87" w14:paraId="1194D41A" w14:textId="77777777" w:rsidTr="008A66B4">
        <w:tc>
          <w:tcPr>
            <w:tcW w:w="10034" w:type="dxa"/>
            <w:gridSpan w:val="5"/>
          </w:tcPr>
          <w:tbl>
            <w:tblPr>
              <w:tblStyle w:val="TableGrid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18"/>
            </w:tblGrid>
            <w:tr w:rsidR="00115A87" w:rsidRPr="00115A87" w14:paraId="759B342C" w14:textId="77777777" w:rsidTr="008A66B4">
              <w:tc>
                <w:tcPr>
                  <w:tcW w:w="9818" w:type="dxa"/>
                </w:tcPr>
                <w:p w14:paraId="183ADE60" w14:textId="77777777" w:rsidR="00C03D1B" w:rsidRPr="008A66B4" w:rsidRDefault="00745851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8A66B4">
                    <w:rPr>
                      <w:rFonts w:ascii="Microsoft JhengHei UI" w:eastAsia="Microsoft JhengHei UI" w:hAnsi="Microsoft JhengHei U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2005376" behindDoc="0" locked="0" layoutInCell="1" allowOverlap="1" wp14:anchorId="33587150" wp14:editId="09EE9C4A">
                        <wp:simplePos x="0" y="0"/>
                        <wp:positionH relativeFrom="column">
                          <wp:posOffset>4972051</wp:posOffset>
                        </wp:positionH>
                        <wp:positionV relativeFrom="paragraph">
                          <wp:posOffset>-24313</wp:posOffset>
                        </wp:positionV>
                        <wp:extent cx="933450" cy="1332413"/>
                        <wp:effectExtent l="0" t="0" r="0" b="0"/>
                        <wp:wrapNone/>
                        <wp:docPr id="152641994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6419945" name="Picture 5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6026" cy="13360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C36BD" w:rsidRPr="008A66B4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0BF3FC52" wp14:editId="44111198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8AD633" w14:textId="77777777" w:rsidR="00C03D1B" w:rsidRPr="00745851" w:rsidRDefault="00745851" w:rsidP="00745851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</w:pPr>
                                        <w:r w:rsidRPr="00745851"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模擬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BF3FC52" id="橢圓 3" o:spid="_x0000_s1026" style="position:absolute;margin-left:-4.4pt;margin-top:1pt;width:74.65pt;height:76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" fillcolor="white [3201]" strokecolor="#2f5496 [2408]" strokeweight="1.5pt">
                            <v:stroke joinstyle="miter"/>
                            <v:textbox>
                              <w:txbxContent>
                                <w:p w14:paraId="1C8AD633" w14:textId="77777777" w:rsidR="00C03D1B" w:rsidRPr="00745851" w:rsidRDefault="00745851" w:rsidP="00745851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</w:pPr>
                                  <w:r w:rsidRPr="00745851">
                                    <w:rPr>
                                      <w:rFonts w:ascii="Microsoft JhengHei UI" w:eastAsia="Microsoft JhengHei UI" w:hAnsi="Microsoft JhengHei UI" w:cs="Microsoft JhengHe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模擬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8A66B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C03D1B" w:rsidRPr="008A66B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學科學科</w:t>
                  </w:r>
                  <w:proofErr w:type="gramEnd"/>
                  <w:r w:rsidR="00C03D1B" w:rsidRPr="008A66B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C03D1B" w:rsidRPr="008A66B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2571B66F" w14:textId="77777777" w:rsidR="005A3BED" w:rsidRPr="008A66B4" w:rsidRDefault="00745851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</w:pPr>
                  <w:r w:rsidRPr="008A66B4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水如何周遊世界？</w:t>
                  </w:r>
                </w:p>
                <w:p w14:paraId="16708496" w14:textId="77777777" w:rsidR="00745851" w:rsidRPr="005A3BED" w:rsidRDefault="00745851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5E2D7957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1B6CE60C" w14:textId="77777777" w:rsidTr="008A66B4">
        <w:trPr>
          <w:gridAfter w:val="1"/>
          <w:wAfter w:w="256" w:type="dxa"/>
        </w:trPr>
        <w:tc>
          <w:tcPr>
            <w:tcW w:w="1432" w:type="dxa"/>
          </w:tcPr>
          <w:p w14:paraId="1599A697" w14:textId="77777777" w:rsidR="00AC36BD" w:rsidRPr="00745851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880" behindDoc="1" locked="0" layoutInCell="1" allowOverlap="1" wp14:anchorId="3089850C" wp14:editId="5A07D3F7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17145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D0E336" id="Rounded Rectangle 14" o:spid="_x0000_s1026" style="position:absolute;margin-left:2.3pt;margin-top:1.35pt;width:57.75pt;height:24.75pt;z-index:-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BLV&#10;zFLbAAAABg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2821" w:type="dxa"/>
          </w:tcPr>
          <w:p w14:paraId="4298AAB9" w14:textId="77777777" w:rsidR="00AC36BD" w:rsidRPr="00745851" w:rsidRDefault="00745851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2976" behindDoc="1" locked="0" layoutInCell="1" allowOverlap="1" wp14:anchorId="7A85AD93" wp14:editId="0ADFAA30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7620</wp:posOffset>
                      </wp:positionV>
                      <wp:extent cx="1123950" cy="3143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18F2C3" id="Rounded Rectangle 16" o:spid="_x0000_s1026" style="position:absolute;margin-left:127.5pt;margin-top:.6pt;width:88.5pt;height:24.75pt;z-index:-25141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74585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地球與太空</w:t>
            </w:r>
          </w:p>
        </w:tc>
        <w:tc>
          <w:tcPr>
            <w:tcW w:w="1843" w:type="dxa"/>
          </w:tcPr>
          <w:p w14:paraId="75DA5A10" w14:textId="77777777" w:rsidR="00AC36BD" w:rsidRPr="00745851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3682" w:type="dxa"/>
          </w:tcPr>
          <w:p w14:paraId="54BE165E" w14:textId="77777777" w:rsidR="00AC36BD" w:rsidRPr="00745851" w:rsidRDefault="00745851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proofErr w:type="gramStart"/>
            <w:r w:rsidRPr="0074585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三</w:t>
            </w:r>
            <w:proofErr w:type="gramEnd"/>
            <w:r w:rsidRPr="0074585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44986025" w14:textId="77777777" w:rsidTr="008A66B4">
        <w:trPr>
          <w:gridAfter w:val="1"/>
          <w:wAfter w:w="256" w:type="dxa"/>
        </w:trPr>
        <w:tc>
          <w:tcPr>
            <w:tcW w:w="1432" w:type="dxa"/>
          </w:tcPr>
          <w:p w14:paraId="3BC2224B" w14:textId="77777777" w:rsidR="00AC36BD" w:rsidRPr="00745851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1" locked="0" layoutInCell="1" allowOverlap="1" wp14:anchorId="2078AD5A" wp14:editId="7015317D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15875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A16B15" id="Rounded Rectangle 15" o:spid="_x0000_s1026" style="position:absolute;margin-left:1.5pt;margin-top:1.25pt;width:57.75pt;height:24.75pt;z-index:-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2821" w:type="dxa"/>
          </w:tcPr>
          <w:p w14:paraId="21AA591C" w14:textId="77777777" w:rsidR="00AC36BD" w:rsidRPr="00745851" w:rsidRDefault="00745851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5024" behindDoc="1" locked="0" layoutInCell="1" allowOverlap="1" wp14:anchorId="0199DE5E" wp14:editId="7AD2696A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12065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701704" id="Rounded Rectangle 17" o:spid="_x0000_s1026" style="position:absolute;margin-left:127.5pt;margin-top:.95pt;width:89.25pt;height:24.75pt;z-index:-25141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745851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日常的天氣現象</w:t>
            </w:r>
          </w:p>
        </w:tc>
        <w:tc>
          <w:tcPr>
            <w:tcW w:w="1843" w:type="dxa"/>
          </w:tcPr>
          <w:p w14:paraId="1F29540D" w14:textId="77777777" w:rsidR="00AC36BD" w:rsidRPr="00745851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3682" w:type="dxa"/>
          </w:tcPr>
          <w:p w14:paraId="0F8A3823" w14:textId="77777777" w:rsidR="00AC36BD" w:rsidRPr="00745851" w:rsidRDefault="00745851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說出水循環的過程</w:t>
            </w:r>
            <w:r w:rsidRPr="0074585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（</w:t>
            </w:r>
            <w:r w:rsidRPr="00745851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蒸發、凝結、降水</w:t>
            </w:r>
            <w:r w:rsidRPr="0074585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）</w:t>
            </w:r>
          </w:p>
        </w:tc>
      </w:tr>
    </w:tbl>
    <w:p w14:paraId="24AD4595" w14:textId="77777777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9663" behindDoc="1" locked="0" layoutInCell="1" allowOverlap="1" wp14:anchorId="67464302" wp14:editId="46810409">
                <wp:simplePos x="0" y="0"/>
                <wp:positionH relativeFrom="column">
                  <wp:posOffset>13335</wp:posOffset>
                </wp:positionH>
                <wp:positionV relativeFrom="paragraph">
                  <wp:posOffset>149225</wp:posOffset>
                </wp:positionV>
                <wp:extent cx="6296025" cy="1543050"/>
                <wp:effectExtent l="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1543050"/>
                          <a:chOff x="-1" y="-1"/>
                          <a:chExt cx="5902524" cy="1376082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-1" y="-1"/>
                            <a:ext cx="785812" cy="37783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-1" y="377831"/>
                            <a:ext cx="5902524" cy="998250"/>
                          </a:xfrm>
                          <a:prstGeom prst="round2SameRect">
                            <a:avLst>
                              <a:gd name="adj1" fmla="val 117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162F9" id="Group 5" o:spid="_x0000_s1026" style="position:absolute;margin-left:1.05pt;margin-top:11.75pt;width:495.75pt;height:121.5pt;z-index:-251426817;mso-width-relative:margin;mso-height-relative:margin" coordorigin="" coordsize="59025,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">
                <v:shape id="Round Same Side Corner Rectangle 2" o:spid="_x0000_s1027" style="position:absolute;width:7858;height:3778;visibility:visible;mso-wrap-style:square;v-text-anchor:middle" coordsize="785812,37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" path="m62973,l722839,v34779,,62973,28194,62973,62973l785812,377832r,l,377832r,l,62973c,28194,28194,,62973,xe" filled="f" strokecolor="#2f5496 [2408]" strokeweight="1.5pt">
                  <v:stroke joinstyle="miter"/>
                  <v:path arrowok="t" o:connecttype="custom" o:connectlocs="62973,0;722839,0;785812,62973;785812,377832;785812,377832;0,377832;0,377832;0,62973;62973,0" o:connectangles="0,0,0,0,0,0,0,0,0"/>
                </v:shape>
                <v:shape id="Round Same Side Corner Rectangle 3" o:spid="_x0000_s1028" style="position:absolute;top:3778;width:59025;height:9982;flip:y;visibility:visible;mso-wrap-style:square;v-text-anchor:middle" coordsize="5902524,99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" path="m117085,l5785439,v64664,,117085,52421,117085,117085l5902524,998250r,l,998250r,l,117085c,52421,52421,,117085,xe" filled="f" strokecolor="#2f5496 [2408]" strokeweight="1.5pt">
                  <v:stroke joinstyle="miter"/>
                  <v:path arrowok="t" o:connecttype="custom" o:connectlocs="117085,0;5785439,0;5902524,117085;5902524,998250;5902524,998250;0,998250;0,998250;0,117085;11708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754B4" w14:paraId="5FD7C1F7" w14:textId="77777777" w:rsidTr="00D54423">
        <w:tc>
          <w:tcPr>
            <w:tcW w:w="9923" w:type="dxa"/>
            <w:shd w:val="clear" w:color="auto" w:fill="auto"/>
          </w:tcPr>
          <w:p w14:paraId="26532C50" w14:textId="77777777" w:rsidR="00A754B4" w:rsidRPr="00745851" w:rsidRDefault="00A754B4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745851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702D33F4" w14:textId="77777777" w:rsidTr="00D54423">
        <w:tc>
          <w:tcPr>
            <w:tcW w:w="9923" w:type="dxa"/>
          </w:tcPr>
          <w:p w14:paraId="733916D1" w14:textId="77777777" w:rsidR="00A754B4" w:rsidRPr="00745851" w:rsidRDefault="00745851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為什麼地上的水經過一段時間後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會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「消失」，這些水去了哪裡？你有沒有想</w:t>
            </w:r>
            <w:proofErr w:type="gramStart"/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過雨從哪裡</w:t>
            </w:r>
            <w:proofErr w:type="gramEnd"/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來？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你可以用一個簡單模型來解說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這些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現象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與水循環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的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關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係嗎</w:t>
            </w:r>
            <w:r w:rsidRPr="000B313C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</w:tc>
      </w:tr>
    </w:tbl>
    <w:p w14:paraId="360F6BB8" w14:textId="77777777" w:rsidR="00EA6282" w:rsidRDefault="00EA6282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12F045D" w14:textId="77709BA1" w:rsidR="00610657" w:rsidRPr="00E102F7" w:rsidRDefault="00255AA9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745851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6832" behindDoc="1" locked="0" layoutInCell="1" allowOverlap="1" wp14:anchorId="5749ED23" wp14:editId="3397D713">
                <wp:simplePos x="0" y="0"/>
                <wp:positionH relativeFrom="column">
                  <wp:posOffset>13335</wp:posOffset>
                </wp:positionH>
                <wp:positionV relativeFrom="paragraph">
                  <wp:posOffset>163195</wp:posOffset>
                </wp:positionV>
                <wp:extent cx="6296025" cy="7620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762000"/>
                          <a:chOff x="-1" y="0"/>
                          <a:chExt cx="5902524" cy="1093695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0"/>
                            <a:ext cx="1142999" cy="54254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 Same Side Corner Rectangle 13"/>
                        <wps:cNvSpPr/>
                        <wps:spPr>
                          <a:xfrm flipV="1">
                            <a:off x="-1" y="542157"/>
                            <a:ext cx="5902524" cy="551538"/>
                          </a:xfrm>
                          <a:prstGeom prst="round2SameRect">
                            <a:avLst>
                              <a:gd name="adj1" fmla="val 2660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94997" id="Group 6" o:spid="_x0000_s1026" style="position:absolute;margin-left:1.05pt;margin-top:12.85pt;width:495.75pt;height:60pt;z-index:-251419648;mso-width-relative:margin;mso-height-relative:margin" coordorigin="" coordsize="59025,1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">
                <v:shape id="Round Same Side Corner Rectangle 7" o:spid="_x0000_s1027" style="position:absolute;width:11429;height:5425;visibility:visible;mso-wrap-style:square;v-text-anchor:middle" coordsize="1142999,54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" path="m90425,r962149,c1102514,,1142999,40485,1142999,90425r,452117l1142999,542542,,542542r,l,90425c,40485,40485,,90425,xe" filled="f" strokecolor="#2f5496 [2408]" strokeweight="1.5pt">
                  <v:stroke joinstyle="miter"/>
                  <v:path arrowok="t" o:connecttype="custom" o:connectlocs="90425,0;1052574,0;1142999,90425;1142999,542542;1142999,542542;0,542542;0,542542;0,90425;90425,0" o:connectangles="0,0,0,0,0,0,0,0,0"/>
                </v:shape>
                <v:shape id="Round Same Side Corner Rectangle 13" o:spid="_x0000_s1028" style="position:absolute;top:5421;width:59025;height:5515;flip:y;visibility:visible;mso-wrap-style:square;v-text-anchor:middle" coordsize="5902524,5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" path="m146715,l5755809,v81028,,146715,65687,146715,146715l5902524,551538r,l,551538r,l,146715c,65687,65687,,146715,xe" filled="f" strokecolor="#2f5496 [2408]" strokeweight="1.5pt">
                  <v:stroke joinstyle="miter"/>
                  <v:path arrowok="t" o:connecttype="custom" o:connectlocs="146715,0;5755809,0;5902524,146715;5902524,551538;5902524,551538;0,551538;0,551538;0,146715;14671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B1011C5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3C72CD7" w14:textId="77777777" w:rsidR="00E102F7" w:rsidRPr="00745851" w:rsidRDefault="00E102F7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Pr="0074585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目</w:t>
            </w:r>
            <w:r w:rsidRPr="0074585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的</w:t>
            </w:r>
            <w:r w:rsidR="00DD4FA8" w:rsidRPr="00745851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102F7" w:rsidRPr="00A754B4" w14:paraId="0950424F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28667FD" w14:textId="77777777" w:rsidR="00E102F7" w:rsidRPr="00745851" w:rsidRDefault="00745851" w:rsidP="00FB170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45851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用一個簡單模型來</w:t>
            </w:r>
            <w:r w:rsidRPr="00745851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模擬水循環的過程</w:t>
            </w:r>
          </w:p>
        </w:tc>
      </w:tr>
    </w:tbl>
    <w:p w14:paraId="36AEF33E" w14:textId="77777777" w:rsidR="00EA6282" w:rsidRDefault="00EA628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0AF459" w14:textId="1E0686EB" w:rsidR="00E102F7" w:rsidRDefault="0097506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914240" behindDoc="1" locked="0" layoutInCell="1" allowOverlap="1" wp14:anchorId="0FECEA66" wp14:editId="38A198FE">
                <wp:simplePos x="0" y="0"/>
                <wp:positionH relativeFrom="column">
                  <wp:posOffset>-5715</wp:posOffset>
                </wp:positionH>
                <wp:positionV relativeFrom="paragraph">
                  <wp:posOffset>177800</wp:posOffset>
                </wp:positionV>
                <wp:extent cx="6315075" cy="3524250"/>
                <wp:effectExtent l="0" t="0" r="285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524250"/>
                          <a:chOff x="-1" y="-1"/>
                          <a:chExt cx="5920383" cy="3525264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1"/>
                            <a:ext cx="80367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-1" y="377946"/>
                            <a:ext cx="5920383" cy="3147317"/>
                          </a:xfrm>
                          <a:prstGeom prst="round2SameRect">
                            <a:avLst>
                              <a:gd name="adj1" fmla="val 43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6C36B" id="Group 18" o:spid="_x0000_s1026" style="position:absolute;margin-left:-.45pt;margin-top:14pt;width:497.25pt;height:277.5pt;z-index:-251402240;mso-width-relative:margin;mso-height-relative:margin" coordorigin="" coordsize="59203,3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">
                <v:shape id="Round Same Side Corner Rectangle 19" o:spid="_x0000_s1027" style="position:absolute;width:8036;height:3779;visibility:visible;mso-wrap-style:square;v-text-anchor:middle" coordsize="80367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" path="m63001,l740669,v34794,,63001,28207,63001,63001l803670,378000r,l,378000r,l,63001c,28207,28207,,63001,xe" filled="f" strokecolor="#2f5496 [2408]" strokeweight="1.5pt">
                  <v:stroke joinstyle="miter"/>
                  <v:path arrowok="t" o:connecttype="custom" o:connectlocs="63001,0;740669,0;803670,63001;803670,378000;803670,378000;0,378000;0,378000;0,63001;63001,0" o:connectangles="0,0,0,0,0,0,0,0,0"/>
                </v:shape>
                <v:shape id="Round Same Side Corner Rectangle 20" o:spid="_x0000_s1028" style="position:absolute;top:3779;width:59203;height:31473;flip:y;visibility:visible;mso-wrap-style:square;v-text-anchor:middle" coordsize="5920383,314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" path="m135870,l5784513,v75039,,135870,60831,135870,135870l5920383,3147317r,l,3147317r,l,135870c,60831,60831,,135870,xe" filled="f" strokecolor="#2f5496 [2408]" strokeweight="1.5pt">
                  <v:stroke joinstyle="miter"/>
                  <v:path arrowok="t" o:connecttype="custom" o:connectlocs="135870,0;5784513,0;5920383,135870;5920383,3147317;5920383,3147317;0,3147317;0,3147317;0,135870;135870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E0C11" w:rsidRPr="00E102F7" w14:paraId="2D17413A" w14:textId="77777777" w:rsidTr="00D54423">
        <w:tc>
          <w:tcPr>
            <w:tcW w:w="9923" w:type="dxa"/>
          </w:tcPr>
          <w:p w14:paraId="284D0075" w14:textId="3BBF2D4D" w:rsidR="007E0C11" w:rsidRPr="00244CDD" w:rsidRDefault="007E0C11" w:rsidP="00074A2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244CD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244CD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7E0C11" w:rsidRPr="00A754B4" w14:paraId="32E0E84C" w14:textId="77777777" w:rsidTr="00D54423">
        <w:tc>
          <w:tcPr>
            <w:tcW w:w="9923" w:type="dxa"/>
          </w:tcPr>
          <w:p w14:paraId="702E14CD" w14:textId="2BA292F4" w:rsidR="007E0C11" w:rsidRPr="004344FD" w:rsidRDefault="00A67228" w:rsidP="004344FD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2044288" behindDoc="0" locked="0" layoutInCell="1" allowOverlap="1" wp14:anchorId="5CDC479C" wp14:editId="693EEF27">
                  <wp:simplePos x="0" y="0"/>
                  <wp:positionH relativeFrom="column">
                    <wp:posOffset>5145405</wp:posOffset>
                  </wp:positionH>
                  <wp:positionV relativeFrom="paragraph">
                    <wp:posOffset>136525</wp:posOffset>
                  </wp:positionV>
                  <wp:extent cx="542925" cy="791210"/>
                  <wp:effectExtent l="0" t="0" r="9525" b="8890"/>
                  <wp:wrapThrough wrapText="bothSides">
                    <wp:wrapPolygon edited="0">
                      <wp:start x="5305" y="0"/>
                      <wp:lineTo x="0" y="1560"/>
                      <wp:lineTo x="0" y="7281"/>
                      <wp:lineTo x="2274" y="17162"/>
                      <wp:lineTo x="6063" y="21323"/>
                      <wp:lineTo x="6821" y="21323"/>
                      <wp:lineTo x="15158" y="21323"/>
                      <wp:lineTo x="16674" y="21323"/>
                      <wp:lineTo x="19705" y="17682"/>
                      <wp:lineTo x="21221" y="8841"/>
                      <wp:lineTo x="21221" y="2080"/>
                      <wp:lineTo x="16674" y="0"/>
                      <wp:lineTo x="5305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53A3"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15616" behindDoc="1" locked="0" layoutInCell="1" allowOverlap="1" wp14:anchorId="624DE69C" wp14:editId="1AC83F7A">
                  <wp:simplePos x="0" y="0"/>
                  <wp:positionH relativeFrom="column">
                    <wp:posOffset>2186940</wp:posOffset>
                  </wp:positionH>
                  <wp:positionV relativeFrom="paragraph">
                    <wp:posOffset>409575</wp:posOffset>
                  </wp:positionV>
                  <wp:extent cx="377825" cy="514985"/>
                  <wp:effectExtent l="0" t="0" r="3175" b="0"/>
                  <wp:wrapTight wrapText="bothSides">
                    <wp:wrapPolygon edited="0">
                      <wp:start x="0" y="0"/>
                      <wp:lineTo x="0" y="15980"/>
                      <wp:lineTo x="2178" y="20774"/>
                      <wp:lineTo x="4356" y="20774"/>
                      <wp:lineTo x="18514" y="20774"/>
                      <wp:lineTo x="20692" y="20774"/>
                      <wp:lineTo x="20692" y="0"/>
                      <wp:lineTo x="0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5061"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09472" behindDoc="0" locked="0" layoutInCell="1" allowOverlap="1" wp14:anchorId="1DEC1CE3" wp14:editId="5B01C01B">
                  <wp:simplePos x="0" y="0"/>
                  <wp:positionH relativeFrom="column">
                    <wp:posOffset>3474085</wp:posOffset>
                  </wp:positionH>
                  <wp:positionV relativeFrom="paragraph">
                    <wp:posOffset>556260</wp:posOffset>
                  </wp:positionV>
                  <wp:extent cx="975360" cy="374650"/>
                  <wp:effectExtent l="0" t="0" r="0" b="6350"/>
                  <wp:wrapThrough wrapText="bothSides">
                    <wp:wrapPolygon edited="0">
                      <wp:start x="5484" y="0"/>
                      <wp:lineTo x="0" y="9885"/>
                      <wp:lineTo x="0" y="17573"/>
                      <wp:lineTo x="1266" y="20868"/>
                      <wp:lineTo x="1688" y="20868"/>
                      <wp:lineTo x="17719" y="20868"/>
                      <wp:lineTo x="18563" y="20868"/>
                      <wp:lineTo x="20672" y="18671"/>
                      <wp:lineTo x="21094" y="15376"/>
                      <wp:lineTo x="21094" y="3295"/>
                      <wp:lineTo x="10125" y="0"/>
                      <wp:lineTo x="5484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5061" w:rsidRPr="000B313C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007424" behindDoc="0" locked="0" layoutInCell="1" allowOverlap="1" wp14:anchorId="20A8C076" wp14:editId="74160F2E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159385</wp:posOffset>
                  </wp:positionV>
                  <wp:extent cx="566420" cy="774700"/>
                  <wp:effectExtent l="0" t="0" r="5080" b="6350"/>
                  <wp:wrapThrough wrapText="bothSides">
                    <wp:wrapPolygon edited="0">
                      <wp:start x="726" y="0"/>
                      <wp:lineTo x="0" y="531"/>
                      <wp:lineTo x="0" y="2125"/>
                      <wp:lineTo x="1453" y="19121"/>
                      <wp:lineTo x="4359" y="21246"/>
                      <wp:lineTo x="7265" y="21246"/>
                      <wp:lineTo x="16709" y="21246"/>
                      <wp:lineTo x="21067" y="20715"/>
                      <wp:lineTo x="21067" y="0"/>
                      <wp:lineTo x="726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4F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      </w:t>
            </w:r>
          </w:p>
        </w:tc>
      </w:tr>
      <w:tr w:rsidR="007E0C11" w:rsidRPr="00E102F7" w14:paraId="1E4C0752" w14:textId="77777777" w:rsidTr="00D54423">
        <w:tc>
          <w:tcPr>
            <w:tcW w:w="9923" w:type="dxa"/>
          </w:tcPr>
          <w:p w14:paraId="3696A388" w14:textId="74C34DDB" w:rsidR="007E0C11" w:rsidRDefault="004344FD" w:rsidP="00AF21EF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DD48C0"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一個</w:t>
            </w:r>
            <w:r w:rsidR="00DD48C0"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大</w:t>
            </w:r>
            <w:r w:rsidR="00DD48C0"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燒杯</w:t>
            </w:r>
            <w:r w:rsidR="0097506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 xml:space="preserve">           </w:t>
            </w:r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一個</w:t>
            </w:r>
            <w:r w:rsidR="00977143" w:rsidRPr="00977143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小</w:t>
            </w:r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燒杯</w:t>
            </w:r>
            <w:r w:rsidR="0097506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 xml:space="preserve">  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  </w:t>
            </w:r>
            <w:r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黑色鵝卵石</w:t>
            </w:r>
            <w:r w:rsidR="007E0C11"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 </w:t>
            </w:r>
            <w:r w:rsidR="007E0C11"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ab/>
            </w:r>
            <w:r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</w:t>
            </w:r>
            <w:r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水</w:t>
            </w:r>
          </w:p>
          <w:p w14:paraId="793C6DC5" w14:textId="31E260F6" w:rsidR="00975061" w:rsidRPr="00E102F7" w:rsidRDefault="00975061" w:rsidP="00AF21EF">
            <w:pPr>
              <w:ind w:firstLineChars="100" w:firstLine="320"/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（</w:t>
            </w:r>
            <w:r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250</w:t>
            </w:r>
            <w:r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毫</w:t>
            </w:r>
            <w:r w:rsidRPr="00DD48C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>升</w:t>
            </w:r>
            <w:r w:rsidRPr="00DD48C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）</w:t>
            </w:r>
            <w:r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 xml:space="preserve">       </w:t>
            </w:r>
            <w:r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（50毫升）</w:t>
            </w:r>
          </w:p>
        </w:tc>
      </w:tr>
      <w:tr w:rsidR="007E0C11" w:rsidRPr="007B5F6D" w14:paraId="170B3203" w14:textId="77777777" w:rsidTr="00D54423">
        <w:tc>
          <w:tcPr>
            <w:tcW w:w="9923" w:type="dxa"/>
          </w:tcPr>
          <w:p w14:paraId="15535E0A" w14:textId="0986E3D9" w:rsidR="00255AA9" w:rsidRDefault="00975061" w:rsidP="00AF21EF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17664" behindDoc="0" locked="0" layoutInCell="1" allowOverlap="1" wp14:anchorId="70F247DF" wp14:editId="56779C7E">
                  <wp:simplePos x="0" y="0"/>
                  <wp:positionH relativeFrom="column">
                    <wp:posOffset>1508760</wp:posOffset>
                  </wp:positionH>
                  <wp:positionV relativeFrom="paragraph">
                    <wp:posOffset>198755</wp:posOffset>
                  </wp:positionV>
                  <wp:extent cx="613410" cy="839470"/>
                  <wp:effectExtent l="0" t="0" r="0" b="0"/>
                  <wp:wrapThrough wrapText="bothSides">
                    <wp:wrapPolygon edited="0">
                      <wp:start x="13416" y="0"/>
                      <wp:lineTo x="894" y="327"/>
                      <wp:lineTo x="0" y="654"/>
                      <wp:lineTo x="0" y="20587"/>
                      <wp:lineTo x="894" y="20914"/>
                      <wp:lineTo x="13863" y="21241"/>
                      <wp:lineTo x="18783" y="21241"/>
                      <wp:lineTo x="21019" y="20914"/>
                      <wp:lineTo x="21019" y="327"/>
                      <wp:lineTo x="19230" y="0"/>
                      <wp:lineTo x="13416" y="0"/>
                    </wp:wrapPolygon>
                  </wp:wrapThrough>
                  <wp:docPr id="23541733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313C">
              <w:rPr>
                <w:noProof/>
                <w:color w:val="1F3864" w:themeColor="accent5" w:themeShade="80"/>
                <w:sz w:val="32"/>
                <w:szCs w:val="32"/>
              </w:rPr>
              <w:drawing>
                <wp:anchor distT="0" distB="0" distL="114300" distR="114300" simplePos="0" relativeHeight="252019712" behindDoc="1" locked="0" layoutInCell="1" allowOverlap="1" wp14:anchorId="23B418FB" wp14:editId="73FB5196">
                  <wp:simplePos x="0" y="0"/>
                  <wp:positionH relativeFrom="column">
                    <wp:posOffset>2565400</wp:posOffset>
                  </wp:positionH>
                  <wp:positionV relativeFrom="paragraph">
                    <wp:posOffset>144780</wp:posOffset>
                  </wp:positionV>
                  <wp:extent cx="1058545" cy="986790"/>
                  <wp:effectExtent l="0" t="0" r="0" b="3810"/>
                  <wp:wrapThrough wrapText="bothSides">
                    <wp:wrapPolygon edited="0">
                      <wp:start x="8034" y="0"/>
                      <wp:lineTo x="5960" y="3058"/>
                      <wp:lineTo x="5701" y="4448"/>
                      <wp:lineTo x="3887" y="6672"/>
                      <wp:lineTo x="2851" y="8062"/>
                      <wp:lineTo x="2851" y="10008"/>
                      <wp:lineTo x="3628" y="13344"/>
                      <wp:lineTo x="1814" y="15568"/>
                      <wp:lineTo x="1296" y="16402"/>
                      <wp:lineTo x="1555" y="17792"/>
                      <wp:lineTo x="0" y="19459"/>
                      <wp:lineTo x="0" y="20293"/>
                      <wp:lineTo x="5183" y="21405"/>
                      <wp:lineTo x="7256" y="21405"/>
                      <wp:lineTo x="20473" y="20849"/>
                      <wp:lineTo x="21250" y="19459"/>
                      <wp:lineTo x="19436" y="17792"/>
                      <wp:lineTo x="21250" y="14734"/>
                      <wp:lineTo x="21250" y="13066"/>
                      <wp:lineTo x="18140" y="8896"/>
                      <wp:lineTo x="17363" y="7506"/>
                      <wp:lineTo x="15290" y="4448"/>
                      <wp:lineTo x="15549" y="3336"/>
                      <wp:lineTo x="14253" y="278"/>
                      <wp:lineTo x="13476" y="0"/>
                      <wp:lineTo x="8034" y="0"/>
                    </wp:wrapPolygon>
                  </wp:wrapThrough>
                  <wp:docPr id="2034180121" name="Picture 1" descr="A group of ice cub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80121" name="Picture 1" descr="A group of ice cube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545" cy="98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313C">
              <w:rPr>
                <w:noProof/>
                <w:color w:val="1F3864" w:themeColor="accent5" w:themeShade="80"/>
                <w:sz w:val="32"/>
                <w:szCs w:val="32"/>
              </w:rPr>
              <w:drawing>
                <wp:anchor distT="0" distB="0" distL="114300" distR="114300" simplePos="0" relativeHeight="252023808" behindDoc="0" locked="0" layoutInCell="1" allowOverlap="1" wp14:anchorId="2801CB8B" wp14:editId="0B75E3F4">
                  <wp:simplePos x="0" y="0"/>
                  <wp:positionH relativeFrom="column">
                    <wp:posOffset>5259705</wp:posOffset>
                  </wp:positionH>
                  <wp:positionV relativeFrom="paragraph">
                    <wp:posOffset>114935</wp:posOffset>
                  </wp:positionV>
                  <wp:extent cx="802005" cy="1014730"/>
                  <wp:effectExtent l="0" t="0" r="0" b="1270"/>
                  <wp:wrapThrough wrapText="bothSides">
                    <wp:wrapPolygon edited="0">
                      <wp:start x="8551" y="0"/>
                      <wp:lineTo x="3078" y="1622"/>
                      <wp:lineTo x="1026" y="2974"/>
                      <wp:lineTo x="1368" y="7029"/>
                      <wp:lineTo x="6841" y="8651"/>
                      <wp:lineTo x="15050" y="8651"/>
                      <wp:lineTo x="15734" y="12976"/>
                      <wp:lineTo x="7867" y="14869"/>
                      <wp:lineTo x="0" y="17302"/>
                      <wp:lineTo x="0" y="20546"/>
                      <wp:lineTo x="17444" y="21357"/>
                      <wp:lineTo x="21207" y="21357"/>
                      <wp:lineTo x="21207" y="19194"/>
                      <wp:lineTo x="18128" y="17302"/>
                      <wp:lineTo x="19154" y="12976"/>
                      <wp:lineTo x="18812" y="8651"/>
                      <wp:lineTo x="15734" y="5677"/>
                      <wp:lineTo x="14024" y="4325"/>
                      <wp:lineTo x="12998" y="1081"/>
                      <wp:lineTo x="12314" y="0"/>
                      <wp:lineTo x="8551" y="0"/>
                    </wp:wrapPolygon>
                  </wp:wrapThrough>
                  <wp:docPr id="1144244681" name="Picture 3" descr="An orange desk lam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244681" name="Picture 3" descr="An orange desk lamp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4F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</w:t>
            </w:r>
            <w:r w:rsidR="004344FD"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28"/>
                <w:szCs w:val="32"/>
              </w:rPr>
              <w:t xml:space="preserve">  </w:t>
            </w:r>
            <w:r w:rsidR="004344FD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="00551D33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Pr="000B313C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013568" behindDoc="0" locked="0" layoutInCell="1" allowOverlap="1" wp14:anchorId="75807283" wp14:editId="44B6AFE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306070</wp:posOffset>
                  </wp:positionV>
                  <wp:extent cx="734695" cy="671830"/>
                  <wp:effectExtent l="0" t="0" r="1905" b="1270"/>
                  <wp:wrapThrough wrapText="bothSides">
                    <wp:wrapPolygon edited="0">
                      <wp:start x="7094" y="0"/>
                      <wp:lineTo x="6347" y="0"/>
                      <wp:lineTo x="1120" y="6125"/>
                      <wp:lineTo x="0" y="6941"/>
                      <wp:lineTo x="0" y="13066"/>
                      <wp:lineTo x="1120" y="20416"/>
                      <wp:lineTo x="2987" y="21233"/>
                      <wp:lineTo x="4481" y="21233"/>
                      <wp:lineTo x="16802" y="21233"/>
                      <wp:lineTo x="18669" y="21233"/>
                      <wp:lineTo x="20162" y="19599"/>
                      <wp:lineTo x="21283" y="13066"/>
                      <wp:lineTo x="21283" y="7758"/>
                      <wp:lineTo x="14935" y="0"/>
                      <wp:lineTo x="14188" y="0"/>
                      <wp:lineTo x="7094" y="0"/>
                    </wp:wrapPolygon>
                  </wp:wrapThrough>
                  <wp:docPr id="9391022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95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4B4FAB" w14:textId="0A16A0A7" w:rsidR="00255AA9" w:rsidRDefault="00975061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 w:rsidRPr="000B313C">
              <w:rPr>
                <w:noProof/>
                <w:color w:val="1F3864" w:themeColor="accent5" w:themeShade="80"/>
                <w:sz w:val="32"/>
                <w:szCs w:val="32"/>
              </w:rPr>
              <w:drawing>
                <wp:anchor distT="0" distB="0" distL="114300" distR="114300" simplePos="0" relativeHeight="252021760" behindDoc="0" locked="0" layoutInCell="1" allowOverlap="1" wp14:anchorId="5ECA3AC2" wp14:editId="2F8612F8">
                  <wp:simplePos x="0" y="0"/>
                  <wp:positionH relativeFrom="column">
                    <wp:posOffset>4010660</wp:posOffset>
                  </wp:positionH>
                  <wp:positionV relativeFrom="paragraph">
                    <wp:posOffset>301625</wp:posOffset>
                  </wp:positionV>
                  <wp:extent cx="809625" cy="365125"/>
                  <wp:effectExtent l="0" t="0" r="9525" b="0"/>
                  <wp:wrapThrough wrapText="bothSides">
                    <wp:wrapPolygon edited="0">
                      <wp:start x="17280" y="0"/>
                      <wp:lineTo x="0" y="4508"/>
                      <wp:lineTo x="0" y="16904"/>
                      <wp:lineTo x="1525" y="20285"/>
                      <wp:lineTo x="9656" y="20285"/>
                      <wp:lineTo x="12198" y="18031"/>
                      <wp:lineTo x="21346" y="13523"/>
                      <wp:lineTo x="21346" y="0"/>
                      <wp:lineTo x="17280" y="0"/>
                    </wp:wrapPolygon>
                  </wp:wrapThrough>
                  <wp:docPr id="888799705" name="Picture 2" descr="A blue and 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799705" name="Picture 2" descr="A blue and red lines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3C2923" w14:textId="0F884D85" w:rsidR="00255AA9" w:rsidRDefault="00255AA9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</w:p>
          <w:p w14:paraId="79C85FAC" w14:textId="170B7C9D" w:rsidR="00255AA9" w:rsidRPr="00AF21EF" w:rsidRDefault="00255AA9" w:rsidP="00AF21EF">
            <w:pPr>
              <w:contextualSpacing/>
              <w:jc w:val="both"/>
              <w:rPr>
                <w:noProof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墨水</w:t>
            </w:r>
            <w:r w:rsidR="0097506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 xml:space="preserve">      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6"/>
              </w:rPr>
              <w:t xml:space="preserve">  </w:t>
            </w:r>
            <w:r w:rsidR="00975061" w:rsidRPr="00A019E1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6"/>
              </w:rPr>
              <w:t>保鮮膜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</w:t>
            </w:r>
            <w:r w:rsidR="004344FD"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冰塊</w:t>
            </w:r>
            <w:r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4344FD"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橡皮筋</w:t>
            </w:r>
            <w:r w:rsidRPr="00AF21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97506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="004344FD" w:rsidRPr="00AF21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一盞枱燈</w:t>
            </w:r>
          </w:p>
        </w:tc>
      </w:tr>
    </w:tbl>
    <w:p w14:paraId="238A5F8E" w14:textId="68A50816" w:rsidR="007E0C11" w:rsidRDefault="007E0C1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A4D60" w:rsidRPr="000B313C" w14:paraId="731A95DA" w14:textId="77777777" w:rsidTr="00D54423">
        <w:tc>
          <w:tcPr>
            <w:tcW w:w="9923" w:type="dxa"/>
          </w:tcPr>
          <w:p w14:paraId="0E80827C" w14:textId="0DDBFCFF" w:rsidR="00EA4D60" w:rsidRPr="000B313C" w:rsidRDefault="00EA4D60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步驟及裝置：</w:t>
            </w:r>
          </w:p>
        </w:tc>
      </w:tr>
      <w:tr w:rsidR="009C6AD1" w:rsidRPr="000B313C" w14:paraId="6AF2ADE0" w14:textId="77777777" w:rsidTr="00D54423">
        <w:trPr>
          <w:trHeight w:val="9529"/>
        </w:trPr>
        <w:tc>
          <w:tcPr>
            <w:tcW w:w="9923" w:type="dxa"/>
          </w:tcPr>
          <w:p w14:paraId="2D25DAAD" w14:textId="1FBD824D" w:rsidR="009C6AD1" w:rsidRPr="000B313C" w:rsidRDefault="009C6AD1" w:rsidP="00AF21E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輕輕地將一些黑色鵝卵石放入大燒杯中。</w:t>
            </w:r>
          </w:p>
          <w:p w14:paraId="0248D542" w14:textId="77777777" w:rsidR="009C6AD1" w:rsidRPr="000B313C" w:rsidRDefault="009C6AD1" w:rsidP="00AF21E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在大燒杯中加入水，直到剛覆蓋鵝卵石。然後在水中加入一滴墨水。</w:t>
            </w:r>
          </w:p>
          <w:p w14:paraId="3F29E3EC" w14:textId="77777777" w:rsidR="009C6AD1" w:rsidRPr="000B313C" w:rsidRDefault="009C6AD1" w:rsidP="00AF21E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977143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將小燒杯</w:t>
            </w:r>
            <w:r w:rsidRPr="000B313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放在大燒杯內的中間位置。</w:t>
            </w:r>
          </w:p>
          <w:p w14:paraId="4519AF40" w14:textId="77777777" w:rsidR="009C6AD1" w:rsidRPr="000B313C" w:rsidRDefault="009C6AD1" w:rsidP="00AF21EF">
            <w:pPr>
              <w:numPr>
                <w:ilvl w:val="0"/>
                <w:numId w:val="36"/>
              </w:numPr>
              <w:pBdr>
                <w:top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用保鮮膜包裹大燒杯的開口，在其上加上冰塊，並形成一個</w:t>
            </w:r>
            <w:r w:rsidRPr="000B313C">
              <w:rPr>
                <w:rFonts w:ascii="Microsoft JhengHei UI" w:eastAsia="Microsoft JhengHei UI" w:hAnsi="Microsoft JhengHei UI" w:cs="Gungsuh" w:hint="eastAsia"/>
                <w:color w:val="1E3664"/>
                <w:sz w:val="32"/>
                <w:szCs w:val="32"/>
              </w:rPr>
              <w:t>凹陷</w:t>
            </w: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面。用橡皮筋固定保鮮膜，以密封大燒杯的開口。</w:t>
            </w:r>
          </w:p>
          <w:p w14:paraId="056504EB" w14:textId="4C082A24" w:rsidR="009C6AD1" w:rsidRPr="00836164" w:rsidRDefault="009C6AD1" w:rsidP="00AF21EF">
            <w:pPr>
              <w:pBdr>
                <w:top w:val="nil"/>
                <w:between w:val="nil"/>
              </w:pBdr>
              <w:adjustRightInd w:val="0"/>
              <w:snapToGrid w:val="0"/>
              <w:spacing w:line="276" w:lineRule="auto"/>
              <w:jc w:val="both"/>
              <w:rPr>
                <w:rFonts w:ascii="Microsoft JhengHei UI" w:eastAsia="Microsoft JhengHei UI" w:hAnsi="Microsoft JhengHei UI" w:cs="Gungsuh"/>
                <w:color w:val="1E3664"/>
                <w:sz w:val="16"/>
                <w:szCs w:val="16"/>
              </w:rPr>
            </w:pPr>
          </w:p>
          <w:p w14:paraId="63594ABA" w14:textId="57982E8A" w:rsidR="009C6AD1" w:rsidRPr="00AF21EF" w:rsidRDefault="009C6AD1" w:rsidP="00AF21EF">
            <w:pPr>
              <w:pBdr>
                <w:top w:val="nil"/>
                <w:between w:val="nil"/>
              </w:pBdr>
              <w:adjustRightInd w:val="0"/>
              <w:snapToGrid w:val="0"/>
              <w:spacing w:line="276" w:lineRule="auto"/>
              <w:ind w:firstLineChars="150" w:firstLine="480"/>
              <w:jc w:val="both"/>
              <w:rPr>
                <w:rFonts w:ascii="Microsoft JhengHei UI" w:eastAsia="Microsoft JhengHei UI" w:hAnsi="Microsoft JhengHei UI"/>
                <w:b/>
                <w:color w:val="1F3764"/>
                <w:sz w:val="32"/>
                <w:szCs w:val="32"/>
              </w:rPr>
            </w:pPr>
            <w:r w:rsidRPr="00AF21EF">
              <w:rPr>
                <w:rFonts w:ascii="Microsoft JhengHei UI" w:eastAsia="Microsoft JhengHei UI" w:hAnsi="Microsoft JhengHei UI"/>
                <w:b/>
                <w:color w:val="1F3764"/>
                <w:sz w:val="32"/>
                <w:szCs w:val="32"/>
              </w:rPr>
              <w:t>想一想</w:t>
            </w:r>
            <w:r w:rsidRPr="00AF21EF">
              <w:rPr>
                <w:rFonts w:ascii="Microsoft JhengHei UI" w:eastAsia="Microsoft JhengHei UI" w:hAnsi="Microsoft JhengHei UI" w:hint="eastAsia"/>
                <w:b/>
                <w:color w:val="1F3764"/>
                <w:sz w:val="32"/>
                <w:szCs w:val="32"/>
              </w:rPr>
              <w:t>：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為甚麼要形成一個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凹陷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面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  <w:p w14:paraId="1A2355F0" w14:textId="2EDE481D" w:rsidR="009C6AD1" w:rsidRDefault="009C6AD1" w:rsidP="00AF21EF">
            <w:pPr>
              <w:spacing w:line="276" w:lineRule="auto"/>
              <w:ind w:left="360"/>
              <w:jc w:val="both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="Gungsuh" w:hint="eastAsia"/>
                <w:color w:val="1F3864" w:themeColor="accent5" w:themeShade="80"/>
                <w:sz w:val="32"/>
                <w:szCs w:val="32"/>
              </w:rPr>
              <w:t xml:space="preserve">                 </w:t>
            </w:r>
            <w:r w:rsidRPr="00AF21EF"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  <w:lang w:eastAsia="zh-HK"/>
              </w:rPr>
              <w:t>為甚麼要密封大燒杯的開口</w:t>
            </w:r>
            <w:r w:rsidRPr="00AF21EF">
              <w:rPr>
                <w:rFonts w:ascii="Microsoft JhengHei UI" w:eastAsia="Microsoft JhengHei UI" w:hAnsi="Microsoft JhengHei UI" w:hint="eastAsia"/>
                <w:color w:val="1F3864" w:themeColor="accent5" w:themeShade="80"/>
                <w:sz w:val="32"/>
                <w:szCs w:val="32"/>
                <w:lang w:eastAsia="zh-HK"/>
              </w:rPr>
              <w:t>？</w:t>
            </w:r>
          </w:p>
          <w:p w14:paraId="55E1D30A" w14:textId="77777777" w:rsidR="009C6AD1" w:rsidRPr="00AF21EF" w:rsidRDefault="009C6AD1" w:rsidP="00AF21EF">
            <w:pPr>
              <w:ind w:left="360"/>
              <w:jc w:val="both"/>
              <w:rPr>
                <w:rFonts w:ascii="Microsoft JhengHei UI" w:eastAsia="Microsoft JhengHei UI" w:hAnsi="Microsoft JhengHei UI"/>
                <w:color w:val="000000"/>
                <w:sz w:val="16"/>
                <w:szCs w:val="32"/>
              </w:rPr>
            </w:pPr>
          </w:p>
          <w:p w14:paraId="7E4E5EBB" w14:textId="247FA336" w:rsidR="009C6AD1" w:rsidRPr="000B313C" w:rsidRDefault="009C6AD1" w:rsidP="004932CA">
            <w:pPr>
              <w:numPr>
                <w:ilvl w:val="0"/>
                <w:numId w:val="36"/>
              </w:numPr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4344FD">
              <w:rPr>
                <w:rFonts w:ascii="Microsoft JhengHei UI" w:eastAsia="Microsoft JhengHei UI" w:hAnsi="Microsoft JhengHei UI" w:cs="Gungsuh"/>
                <w:bCs/>
                <w:color w:val="1E3664"/>
                <w:sz w:val="32"/>
                <w:szCs w:val="32"/>
              </w:rPr>
              <w:t>設</w:t>
            </w: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置並開啟枱燈，把光線照射到大燒杯中的水，如圖（一）所示。</w:t>
            </w:r>
          </w:p>
          <w:p w14:paraId="4E81B2D4" w14:textId="454C1BC2" w:rsidR="009C6AD1" w:rsidRPr="00AF21EF" w:rsidRDefault="009C6AD1" w:rsidP="00FB1706">
            <w:pPr>
              <w:numPr>
                <w:ilvl w:val="0"/>
                <w:numId w:val="36"/>
              </w:numPr>
              <w:pBdr>
                <w:top w:val="nil"/>
                <w:left w:val="single" w:sz="4" w:space="4" w:color="auto"/>
                <w:bottom w:val="nil"/>
                <w:right w:val="single" w:sz="4" w:space="4" w:color="auto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0B313C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細心觀察並記錄容器內發生的情況。</w:t>
            </w:r>
          </w:p>
          <w:p w14:paraId="13D1B806" w14:textId="77777777" w:rsidR="001E19F6" w:rsidRPr="00AF21EF" w:rsidRDefault="001E19F6" w:rsidP="00AF21EF">
            <w:pPr>
              <w:spacing w:line="276" w:lineRule="auto"/>
              <w:ind w:left="360"/>
              <w:jc w:val="both"/>
              <w:rPr>
                <w:rFonts w:ascii="Microsoft JhengHei UI" w:eastAsia="Microsoft JhengHei UI" w:hAnsi="Microsoft JhengHei UI"/>
                <w:color w:val="000000"/>
                <w:szCs w:val="32"/>
              </w:rPr>
            </w:pPr>
          </w:p>
          <w:tbl>
            <w:tblPr>
              <w:tblStyle w:val="TableGrid"/>
              <w:tblW w:w="0" w:type="auto"/>
              <w:tblInd w:w="317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202"/>
            </w:tblGrid>
            <w:tr w:rsidR="009C6AD1" w:rsidRPr="000B313C" w14:paraId="24E1751A" w14:textId="77777777" w:rsidTr="00D54423">
              <w:tc>
                <w:tcPr>
                  <w:tcW w:w="9202" w:type="dxa"/>
                  <w:tcBorders>
                    <w:left w:val="single" w:sz="12" w:space="0" w:color="2F5496"/>
                    <w:bottom w:val="single" w:sz="12" w:space="0" w:color="2F5496"/>
                  </w:tcBorders>
                </w:tcPr>
                <w:p w14:paraId="572F5D1D" w14:textId="1D39AA9A" w:rsidR="009C6AD1" w:rsidRPr="00AF21EF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  <w:r w:rsidRPr="005E2C26">
                    <w:rPr>
                      <w:rFonts w:cstheme="minorHAnsi" w:hint="eastAsia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67840" behindDoc="0" locked="0" layoutInCell="1" allowOverlap="1" wp14:anchorId="145559E5" wp14:editId="22F154C6">
                            <wp:simplePos x="0" y="0"/>
                            <wp:positionH relativeFrom="margin">
                              <wp:posOffset>903605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1589315" cy="424543"/>
                            <wp:effectExtent l="0" t="0" r="0" b="0"/>
                            <wp:wrapNone/>
                            <wp:docPr id="66" name="六邊形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9315" cy="424543"/>
                                    </a:xfrm>
                                    <a:prstGeom prst="hexagon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F951BCE" w14:textId="77777777" w:rsidR="009C6AD1" w:rsidRPr="00E92FD0" w:rsidRDefault="009C6AD1" w:rsidP="00662AC4">
                                        <w:pPr>
                                          <w:adjustRightInd w:val="0"/>
                                          <w:snapToGrid w:val="0"/>
                                          <w:spacing w:line="276" w:lineRule="auto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662A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注意枱</w:t>
                                        </w:r>
                                        <w:r w:rsidRPr="00662AC4"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燈</w:t>
                                        </w:r>
                                        <w:r w:rsidRPr="00662AC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高溫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5559E5" id="_x0000_t9" coordsize="21600,21600" o:spt="9" adj="5400" path="m@0,l,10800@0,21600@1,21600,21600,10800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gradientshapeok="t" o:connecttype="rect" textboxrect="1800,1800,19800,19800;3600,3600,18000,18000;6300,6300,15300,15300"/>
                            <v:handles>
                              <v:h position="#0,topLeft" xrange="0,10800"/>
                            </v:handles>
                          </v:shapetype>
                          <v:shape id="六邊形 66" o:spid="_x0000_s1027" type="#_x0000_t9" style="position:absolute;left:0;text-align:left;margin-left:71.15pt;margin-top:5.25pt;width:125.15pt;height:33.4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" adj="1442" fillcolor="red" stroked="f" strokeweight="1pt">
                            <v:textbox inset="0,0,0,0">
                              <w:txbxContent>
                                <w:p w14:paraId="1F951BCE" w14:textId="77777777" w:rsidR="009C6AD1" w:rsidRPr="00E92FD0" w:rsidRDefault="009C6AD1" w:rsidP="00662AC4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62A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注意枱</w:t>
                                  </w:r>
                                  <w:r w:rsidRPr="00662AC4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燈</w:t>
                                  </w:r>
                                  <w:r w:rsidRPr="00662AC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高溫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 w:rsidRPr="00AF21EF">
                    <w:rPr>
                      <w:rFonts w:ascii="Microsoft JhengHei UI" w:eastAsia="Microsoft JhengHei UI" w:hAnsi="Microsoft JhengHei UI" w:cs="Gungsuh"/>
                      <w:noProof/>
                      <w:color w:val="1E36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066816" behindDoc="0" locked="0" layoutInCell="1" allowOverlap="1" wp14:anchorId="5A08BE92" wp14:editId="4D1702B1">
                            <wp:simplePos x="0" y="0"/>
                            <wp:positionH relativeFrom="column">
                              <wp:posOffset>178435</wp:posOffset>
                            </wp:positionH>
                            <wp:positionV relativeFrom="paragraph">
                              <wp:posOffset>244013</wp:posOffset>
                            </wp:positionV>
                            <wp:extent cx="5156200" cy="1975947"/>
                            <wp:effectExtent l="0" t="0" r="6350" b="5715"/>
                            <wp:wrapThrough wrapText="bothSides">
                              <wp:wrapPolygon edited="0">
                                <wp:start x="10853" y="0"/>
                                <wp:lineTo x="10853" y="3333"/>
                                <wp:lineTo x="1357" y="4582"/>
                                <wp:lineTo x="1357" y="16663"/>
                                <wp:lineTo x="0" y="16663"/>
                                <wp:lineTo x="0" y="20829"/>
                                <wp:lineTo x="16759" y="21454"/>
                                <wp:lineTo x="19711" y="21454"/>
                                <wp:lineTo x="19711" y="19996"/>
                                <wp:lineTo x="21547" y="18122"/>
                                <wp:lineTo x="21547" y="14997"/>
                                <wp:lineTo x="21148" y="13331"/>
                                <wp:lineTo x="21228" y="12498"/>
                                <wp:lineTo x="20988" y="11664"/>
                                <wp:lineTo x="20110" y="9998"/>
                                <wp:lineTo x="20031" y="6665"/>
                                <wp:lineTo x="20350" y="3333"/>
                                <wp:lineTo x="20509" y="1041"/>
                                <wp:lineTo x="19871" y="833"/>
                                <wp:lineTo x="13247" y="0"/>
                                <wp:lineTo x="10853" y="0"/>
                              </wp:wrapPolygon>
                            </wp:wrapThrough>
                            <wp:docPr id="1389167297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156200" cy="1975947"/>
                                      <a:chOff x="0" y="38911"/>
                                      <a:chExt cx="5156453" cy="197612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00" name="Picture 20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59924" y="486383"/>
                                        <a:ext cx="3381375" cy="1454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g:grpSp>
                                    <wpg:cNvPr id="1553759678" name="Group 1553759678"/>
                                    <wpg:cNvGrpSpPr/>
                                    <wpg:grpSpPr>
                                      <a:xfrm>
                                        <a:off x="0" y="38911"/>
                                        <a:ext cx="5156453" cy="1976120"/>
                                        <a:chOff x="-266173" y="-2476393"/>
                                        <a:chExt cx="4375419" cy="1977708"/>
                                      </a:xfrm>
                                    </wpg:grpSpPr>
                                    <wps:wsp>
                                      <wps:cNvPr id="145368818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66892" y="-2476393"/>
                                          <a:ext cx="432245" cy="35140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65868A8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冰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塊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27590528" name="Text Box 16275905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70407" y="-854755"/>
                                          <a:ext cx="535100" cy="356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8B3BF0F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底座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78481352" name="Text Box 20784813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75844" y="-2028561"/>
                                          <a:ext cx="591379" cy="3330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2B58DF9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小燒杯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65156590" name="Text Box 46515659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88258" y="-1682168"/>
                                          <a:ext cx="596654" cy="34882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A14561C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大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燒杯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27911907" name="Text Box 9279119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88258" y="-1394929"/>
                                          <a:ext cx="803439" cy="359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38430A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染色的水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7566910" name="Text Box 3275669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6074" y="-1107342"/>
                                          <a:ext cx="953172" cy="2892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E70D2CA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cs="Microsoft JhengHe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黑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cs="Microsoft JhengHei" w:hint="eastAsia"/>
                                                <w:color w:val="1E3664"/>
                                                <w:sz w:val="32"/>
                                                <w:szCs w:val="36"/>
                                                <w:lang w:eastAsia="zh-HK"/>
                                              </w:rPr>
                                              <w:t>色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cs="Microsoft JhengHe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鵝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卵石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53175239" name="Straight Connector 1953175239"/>
                                      <wps:cNvCnPr/>
                                      <wps:spPr>
                                        <a:xfrm flipH="1">
                                          <a:off x="2180514" y="-2124992"/>
                                          <a:ext cx="9060" cy="442824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1018969" name="Straight Connector 421018969"/>
                                      <wps:cNvCnPr/>
                                      <wps:spPr>
                                        <a:xfrm flipH="1">
                                          <a:off x="2748083" y="-681303"/>
                                          <a:ext cx="340678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66097809" name="Straight Connector 1166097809"/>
                                      <wps:cNvCnPr/>
                                      <wps:spPr>
                                        <a:xfrm flipH="1">
                                          <a:off x="2421510" y="-1801636"/>
                                          <a:ext cx="708473" cy="37698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57209786" name="Straight Connector 1757209786"/>
                                      <wps:cNvCnPr/>
                                      <wps:spPr>
                                        <a:xfrm flipH="1">
                                          <a:off x="2594216" y="-1509263"/>
                                          <a:ext cx="571670" cy="12153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61900448" name="Straight Connector 1261900448"/>
                                      <wps:cNvCnPr/>
                                      <wps:spPr>
                                        <a:xfrm flipH="1">
                                          <a:off x="2370732" y="-945015"/>
                                          <a:ext cx="718029" cy="938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85643257" name="Straight Connector 585643257"/>
                                      <wps:cNvCnPr/>
                                      <wps:spPr>
                                        <a:xfrm flipH="1">
                                          <a:off x="2551044" y="-1179959"/>
                                          <a:ext cx="604445" cy="19128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56318697" name="Text Box 105631869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266173" y="-935630"/>
                                          <a:ext cx="422219" cy="36421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9536866" w14:textId="77777777" w:rsidR="009C6AD1" w:rsidRPr="00AF21EF" w:rsidRDefault="009C6AD1" w:rsidP="00EA4D60">
                                            <w:pPr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</w:pP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 w:hint="eastAsia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枱</w:t>
                                            </w:r>
                                            <w:r w:rsidRPr="00AF21EF">
                                              <w:rPr>
                                                <w:rFonts w:ascii="Microsoft JhengHei UI" w:eastAsia="Microsoft JhengHei UI" w:hAnsi="Microsoft JhengHei UI"/>
                                                <w:color w:val="1E3664"/>
                                                <w:sz w:val="32"/>
                                                <w:szCs w:val="36"/>
                                              </w:rPr>
                                              <w:t>燈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485326019" name="Straight Connector 1485326019"/>
                                      <wps:cNvCnPr/>
                                      <wps:spPr>
                                        <a:xfrm flipH="1">
                                          <a:off x="156052" y="-1035116"/>
                                          <a:ext cx="423068" cy="25347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1E3664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32445" y="143483"/>
                                        <a:ext cx="802005" cy="3333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FD8E2CD" w14:textId="77777777" w:rsidR="009C6AD1" w:rsidRPr="00AF21EF" w:rsidRDefault="009C6AD1" w:rsidP="00EA4D60">
                                          <w:pPr>
                                            <w:rPr>
                                              <w:rFonts w:ascii="Microsoft JhengHei UI" w:eastAsia="Microsoft JhengHei UI" w:hAnsi="Microsoft JhengHei UI"/>
                                              <w:color w:val="1E3664"/>
                                              <w:sz w:val="32"/>
                                              <w:szCs w:val="36"/>
                                            </w:rPr>
                                          </w:pPr>
                                          <w:r w:rsidRPr="00AF21EF">
                                            <w:rPr>
                                              <w:rFonts w:ascii="Microsoft JhengHei UI" w:eastAsia="Microsoft JhengHei UI" w:hAnsi="Microsoft JhengHei UI" w:cs="Microsoft JhengHei" w:hint="eastAsia"/>
                                              <w:color w:val="1E3664"/>
                                              <w:sz w:val="32"/>
                                              <w:szCs w:val="36"/>
                                            </w:rPr>
                                            <w:t>保鮮膜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>
                                      <a:noAutofit/>
                                    </wps:bodyPr>
                                  </wps:wsp>
                                  <wps:wsp>
                                    <wps:cNvPr id="202" name="Straight Connector 202"/>
                                    <wps:cNvCnPr/>
                                    <wps:spPr>
                                      <a:xfrm flipV="1">
                                        <a:off x="3346443" y="370450"/>
                                        <a:ext cx="643255" cy="4013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rgbClr val="1E3664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A08BE92" id="Group 4" o:spid="_x0000_s1028" style="position:absolute;left:0;text-align:left;margin-left:14.05pt;margin-top:19.2pt;width:406pt;height:155.6pt;z-index:252066816;mso-width-relative:margin;mso-height-relative:margin" coordorigin=",389" coordsize="51564,19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00" o:spid="_x0000_s1029" type="#_x0000_t75" style="position:absolute;left:3599;top:4863;width:33813;height:14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">
                              <v:imagedata r:id="rId21" o:title=""/>
                              <v:path arrowok="t"/>
                            </v:shape>
                            <v:group id="Group 1553759678" o:spid="_x0000_s1030" style="position:absolute;top:389;width:51564;height:19761" coordorigin="-2661,-24763" coordsize="43754,1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"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2" o:spid="_x0000_s1031" type="#_x0000_t202" style="position:absolute;left:19668;top:-24763;width:4323;height:3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" stroked="f">
                                <v:textbox inset="0,0,0,0">
                                  <w:txbxContent>
                                    <w:p w14:paraId="365868A8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冰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塊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7590528" o:spid="_x0000_s1032" type="#_x0000_t202" style="position:absolute;left:31704;top:-8547;width:535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" filled="f" stroked="f">
                                <v:textbox inset="0,0,0,0">
                                  <w:txbxContent>
                                    <w:p w14:paraId="78B3BF0F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底座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078481352" o:spid="_x0000_s1033" type="#_x0000_t202" style="position:absolute;left:31758;top:-20285;width:5914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" stroked="f">
                                <v:textbox inset="0,0,0,0">
                                  <w:txbxContent>
                                    <w:p w14:paraId="22B58DF9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小燒杯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65156590" o:spid="_x0000_s1034" type="#_x0000_t202" style="position:absolute;left:31882;top:-16821;width:5967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" stroked="f">
                                <v:textbox inset="0,0,0,0">
                                  <w:txbxContent>
                                    <w:p w14:paraId="2A14561C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大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燒杯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27911907" o:spid="_x0000_s1035" type="#_x0000_t202" style="position:absolute;left:31882;top:-13949;width:8034;height:3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" filled="f" stroked="f">
                                <v:textbox inset="0,0,0,0">
                                  <w:txbxContent>
                                    <w:p w14:paraId="6938430A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染色的水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27566910" o:spid="_x0000_s1036" type="#_x0000_t202" style="position:absolute;left:31560;top:-11073;width:9532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" stroked="f">
                                <v:textbox inset="0,0,0,0">
                                  <w:txbxContent>
                                    <w:p w14:paraId="2E70D2CA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cs="Microsoft JhengHe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黑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cs="Microsoft JhengHei" w:hint="eastAsia"/>
                                          <w:color w:val="1E3664"/>
                                          <w:sz w:val="32"/>
                                          <w:szCs w:val="36"/>
                                          <w:lang w:eastAsia="zh-HK"/>
                                        </w:rPr>
                                        <w:t>色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 w:cs="Microsoft JhengHe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鵝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卵石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1953175239" o:spid="_x0000_s1037" style="position:absolute;flip:x;visibility:visible;mso-wrap-style:square" from="21805,-21249" to="21895,-1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" strokecolor="#1e3664" strokeweight="1.5pt">
                                <v:stroke joinstyle="miter"/>
                              </v:line>
                              <v:line id="Straight Connector 421018969" o:spid="_x0000_s1038" style="position:absolute;flip:x;visibility:visible;mso-wrap-style:square" from="27480,-6813" to="30887,-6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" strokecolor="#1e3664" strokeweight="1.5pt">
                                <v:stroke joinstyle="miter"/>
                              </v:line>
                              <v:line id="Straight Connector 1166097809" o:spid="_x0000_s1039" style="position:absolute;flip:x;visibility:visible;mso-wrap-style:square" from="24215,-18016" to="31299,-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" strokecolor="#1e3664" strokeweight="1.5pt">
                                <v:stroke joinstyle="miter"/>
                              </v:line>
                              <v:line id="Straight Connector 1757209786" o:spid="_x0000_s1040" style="position:absolute;flip:x;visibility:visible;mso-wrap-style:square" from="25942,-15092" to="31658,-1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" strokecolor="#1e3664" strokeweight="1.5pt">
                                <v:stroke joinstyle="miter"/>
                              </v:line>
                              <v:line id="Straight Connector 1261900448" o:spid="_x0000_s1041" style="position:absolute;flip:x;visibility:visible;mso-wrap-style:square" from="23707,-9450" to="30887,-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" strokecolor="#1e3664" strokeweight="1.5pt">
                                <v:stroke joinstyle="miter"/>
                              </v:line>
                              <v:line id="Straight Connector 585643257" o:spid="_x0000_s1042" style="position:absolute;flip:x;visibility:visible;mso-wrap-style:square" from="25510,-11799" to="31554,-9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" strokecolor="#1e3664" strokeweight="1.5pt">
                                <v:stroke joinstyle="miter"/>
                              </v:line>
                              <v:shape id="Text Box 1056318697" o:spid="_x0000_s1043" type="#_x0000_t202" style="position:absolute;left:-2661;top:-9356;width:4221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" stroked="f">
                                <v:textbox inset="0,0,0,0">
                                  <w:txbxContent>
                                    <w:p w14:paraId="39536866" w14:textId="77777777" w:rsidR="009C6AD1" w:rsidRPr="00AF21EF" w:rsidRDefault="009C6AD1" w:rsidP="00EA4D60">
                                      <w:pPr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</w:pPr>
                                      <w:r w:rsidRPr="00AF21EF">
                                        <w:rPr>
                                          <w:rFonts w:ascii="Microsoft JhengHei UI" w:eastAsia="Microsoft JhengHei UI" w:hAnsi="Microsoft JhengHei UI" w:hint="eastAsia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枱</w:t>
                                      </w:r>
                                      <w:r w:rsidRPr="00AF21EF">
                                        <w:rPr>
                                          <w:rFonts w:ascii="Microsoft JhengHei UI" w:eastAsia="Microsoft JhengHei UI" w:hAnsi="Microsoft JhengHei UI"/>
                                          <w:color w:val="1E3664"/>
                                          <w:sz w:val="32"/>
                                          <w:szCs w:val="36"/>
                                        </w:rPr>
                                        <w:t>燈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1485326019" o:spid="_x0000_s1044" style="position:absolute;flip:x;visibility:visible;mso-wrap-style:square" from="1560,-10351" to="5791,-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" strokecolor="#1e3664" strokeweight="1.5pt">
                                <v:stroke joinstyle="miter"/>
                              </v:line>
                            </v:group>
                            <v:shape id="Text Box 2" o:spid="_x0000_s1045" type="#_x0000_t202" style="position:absolute;left:40324;top:1434;width:802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" stroked="f">
                              <v:textbox inset="0,0,0,0">
                                <w:txbxContent>
                                  <w:p w14:paraId="4FD8E2CD" w14:textId="77777777" w:rsidR="009C6AD1" w:rsidRPr="00AF21EF" w:rsidRDefault="009C6AD1" w:rsidP="00EA4D60">
                                    <w:pPr>
                                      <w:rPr>
                                        <w:rFonts w:ascii="Microsoft JhengHei UI" w:eastAsia="Microsoft JhengHei UI" w:hAnsi="Microsoft JhengHei UI"/>
                                        <w:color w:val="1E3664"/>
                                        <w:sz w:val="32"/>
                                        <w:szCs w:val="36"/>
                                      </w:rPr>
                                    </w:pPr>
                                    <w:r w:rsidRPr="00AF21EF">
                                      <w:rPr>
                                        <w:rFonts w:ascii="Microsoft JhengHei UI" w:eastAsia="Microsoft JhengHei UI" w:hAnsi="Microsoft JhengHei UI" w:cs="Microsoft JhengHei" w:hint="eastAsia"/>
                                        <w:color w:val="1E3664"/>
                                        <w:sz w:val="32"/>
                                        <w:szCs w:val="36"/>
                                      </w:rPr>
                                      <w:t>保鮮膜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202" o:spid="_x0000_s1046" style="position:absolute;flip:y;visibility:visible;mso-wrap-style:square" from="33464,3704" to="3989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" strokecolor="#1e3664" strokeweight="1.5pt">
                              <v:stroke joinstyle="miter"/>
                            </v:line>
                            <w10:wrap type="through"/>
                          </v:group>
                        </w:pict>
                      </mc:Fallback>
                    </mc:AlternateContent>
                  </w:r>
                  <w:r w:rsidRPr="00AF21EF">
                    <w:rPr>
                      <w:rFonts w:ascii="Microsoft JhengHei UI" w:eastAsia="Microsoft JhengHei UI" w:hAnsi="Microsoft JhengHei UI" w:cs="Gungsuh"/>
                      <w:bCs/>
                      <w:color w:val="1E3664"/>
                      <w:sz w:val="32"/>
                      <w:szCs w:val="32"/>
                    </w:rPr>
                    <w:t>圖</w:t>
                  </w:r>
                  <w:r w:rsidRPr="00AF21EF">
                    <w:rPr>
                      <w:rFonts w:ascii="Microsoft JhengHei UI" w:eastAsia="Microsoft JhengHei UI" w:hAnsi="Microsoft JhengHei UI" w:cs="Gungsuh" w:hint="eastAsia"/>
                      <w:bCs/>
                      <w:color w:val="1E3664"/>
                      <w:sz w:val="32"/>
                      <w:szCs w:val="32"/>
                    </w:rPr>
                    <w:t>（一）</w:t>
                  </w:r>
                </w:p>
                <w:p w14:paraId="4F13F7ED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4C1B297F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4913C447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165DBB27" w14:textId="77777777" w:rsidR="009C6AD1" w:rsidRPr="000B313C" w:rsidRDefault="009C6AD1" w:rsidP="00CC14C7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</w:tc>
            </w:tr>
          </w:tbl>
          <w:p w14:paraId="5DF3BEFC" w14:textId="6B498BAA" w:rsidR="009C6AD1" w:rsidRPr="000B313C" w:rsidRDefault="009C6AD1" w:rsidP="00AF2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5DA8FBA8" w14:textId="443C7773" w:rsidR="001E19F6" w:rsidRDefault="00D5442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noProof/>
          <w:color w:val="1F3864" w:themeColor="accent5" w:themeShade="8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2063744" behindDoc="1" locked="0" layoutInCell="1" allowOverlap="1" wp14:anchorId="5216BA61" wp14:editId="0401DC6F">
                <wp:simplePos x="0" y="0"/>
                <wp:positionH relativeFrom="column">
                  <wp:posOffset>3810</wp:posOffset>
                </wp:positionH>
                <wp:positionV relativeFrom="paragraph">
                  <wp:posOffset>-7541260</wp:posOffset>
                </wp:positionV>
                <wp:extent cx="6305551" cy="73533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1" cy="7353300"/>
                          <a:chOff x="0" y="0"/>
                          <a:chExt cx="6305551" cy="6943724"/>
                        </a:xfrm>
                      </wpg:grpSpPr>
                      <wps:wsp>
                        <wps:cNvPr id="131778892" name="Round Same Side Corner Rectangle 131778892"/>
                        <wps:cNvSpPr/>
                        <wps:spPr>
                          <a:xfrm>
                            <a:off x="0" y="0"/>
                            <a:ext cx="1445260" cy="377825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01239" name="Round Same Side Corner Rectangle 1"/>
                        <wps:cNvSpPr/>
                        <wps:spPr>
                          <a:xfrm flipV="1">
                            <a:off x="1" y="380999"/>
                            <a:ext cx="6305550" cy="6562725"/>
                          </a:xfrm>
                          <a:prstGeom prst="round2SameRect">
                            <a:avLst>
                              <a:gd name="adj1" fmla="val 260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E2C7B" id="Group 1" o:spid="_x0000_s1026" style="position:absolute;margin-left:.3pt;margin-top:-593.8pt;width:496.5pt;height:579pt;z-index:-251252736;mso-width-relative:margin;mso-height-relative:margin" coordsize="63055,69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">
                <v:shape id="Round Same Side Corner Rectangle 131778892" o:spid="_x0000_s1027" style="position:absolute;width:14452;height:3778;visibility:visible;mso-wrap-style:square;v-text-anchor:middle" coordsize="1445260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" path="m62972,l1382288,v34778,,62972,28194,62972,62972l1445260,377825r,l,377825r,l,62972c,28194,28194,,62972,xe" filled="f" strokecolor="#2f5496 [2408]" strokeweight="1.5pt">
                  <v:stroke joinstyle="miter"/>
                  <v:path arrowok="t" o:connecttype="custom" o:connectlocs="62972,0;1382288,0;1445260,62972;1445260,377825;1445260,377825;0,377825;0,377825;0,62972;62972,0" o:connectangles="0,0,0,0,0,0,0,0,0"/>
                </v:shape>
                <v:shape id="Round Same Side Corner Rectangle 1" o:spid="_x0000_s1028" style="position:absolute;top:3809;width:63055;height:65628;flip:y;visibility:visible;mso-wrap-style:square;v-text-anchor:middle" coordsize="6305550,656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" path="m164386,l6141164,v90788,,164386,73598,164386,164386l6305550,6562725r,l,6562725r,l,164386c,73598,73598,,164386,xe" filled="f" strokecolor="#2f5496 [2408]" strokeweight="1.5pt">
                  <v:stroke joinstyle="miter"/>
                  <v:path arrowok="t" o:connecttype="custom" o:connectlocs="164386,0;6141164,0;6305550,164386;6305550,6562725;6305550,6562725;0,6562725;0,6562725;0,164386;164386,0" o:connectangles="0,0,0,0,0,0,0,0,0"/>
                </v:shape>
              </v:group>
            </w:pict>
          </mc:Fallback>
        </mc:AlternateContent>
      </w:r>
    </w:p>
    <w:p w14:paraId="50AA9758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56C8B8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640975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78747E0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07E5F89" w14:textId="77777777" w:rsidR="001E19F6" w:rsidRDefault="001E19F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E4B2C4C" w14:textId="23CC22EB" w:rsidR="007E0C11" w:rsidRDefault="007E0C1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D70386" w14:textId="2AC1AC20" w:rsidR="002F53A3" w:rsidRDefault="002F53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D73F11" w:rsidRPr="00B212A7" w14:paraId="0E8358F3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BE314" w14:textId="743C3E01" w:rsidR="00D73F11" w:rsidRPr="00B212A7" w:rsidRDefault="00D73F11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B212A7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想一想</w:t>
            </w:r>
            <w:proofErr w:type="gramStart"/>
            <w:r w:rsidRPr="00B212A7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︰</w:t>
            </w:r>
            <w:proofErr w:type="gramEnd"/>
          </w:p>
        </w:tc>
      </w:tr>
      <w:tr w:rsidR="00D73F11" w:rsidRPr="00B212A7" w14:paraId="7C1BBC1A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FF81E38" w14:textId="1B5718DD" w:rsidR="00D73F11" w:rsidRPr="00B212A7" w:rsidRDefault="00D73F11" w:rsidP="00AF21E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212A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這個模型如何模擬自然界中的水循環？試比對</w:t>
            </w:r>
            <w:r w:rsidR="00FC46E0" w:rsidRPr="00FC46E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模型與自然界中的水循環的不同部分，</w:t>
            </w:r>
            <w:r w:rsidRPr="00B212A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用直線把它們</w:t>
            </w:r>
            <w:r w:rsidR="00FC46E0" w:rsidRPr="00FC46E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連起來作配對</w:t>
            </w:r>
            <w:r w:rsidRPr="00B212A7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  <w:p w14:paraId="4CAC302C" w14:textId="6A6E9EDC" w:rsidR="00D73F11" w:rsidRPr="00B212A7" w:rsidRDefault="00D73F11" w:rsidP="004932CA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  <w:tbl>
            <w:tblPr>
              <w:tblStyle w:val="TableGrid"/>
              <w:tblW w:w="0" w:type="auto"/>
              <w:tblInd w:w="44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274"/>
              <w:gridCol w:w="1136"/>
              <w:gridCol w:w="3546"/>
            </w:tblGrid>
            <w:tr w:rsidR="00D73F11" w:rsidRPr="00B212A7" w14:paraId="0A27C98D" w14:textId="77777777" w:rsidTr="00AF21EF">
              <w:tc>
                <w:tcPr>
                  <w:tcW w:w="2835" w:type="dxa"/>
                  <w:tcBorders>
                    <w:top w:val="nil"/>
                    <w:left w:val="nil"/>
                    <w:bottom w:val="single" w:sz="12" w:space="0" w:color="2F5496"/>
                    <w:right w:val="nil"/>
                  </w:tcBorders>
                </w:tcPr>
                <w:p w14:paraId="04C0DC0F" w14:textId="19610B37" w:rsidR="00D73F11" w:rsidRPr="00AF21EF" w:rsidRDefault="00D73F11" w:rsidP="00190DCC">
                  <w:pPr>
                    <w:adjustRightInd w:val="0"/>
                    <w:snapToGrid w:val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AF21EF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模型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6D748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DC8F5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3546" w:type="dxa"/>
                  <w:tcBorders>
                    <w:top w:val="nil"/>
                    <w:left w:val="nil"/>
                    <w:bottom w:val="single" w:sz="12" w:space="0" w:color="2F5496"/>
                    <w:right w:val="nil"/>
                  </w:tcBorders>
                </w:tcPr>
                <w:p w14:paraId="25535D1C" w14:textId="77777777" w:rsidR="00D73F11" w:rsidRPr="00AF21EF" w:rsidRDefault="00D73F11" w:rsidP="00190DCC">
                  <w:pPr>
                    <w:adjustRightInd w:val="0"/>
                    <w:snapToGrid w:val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AF21EF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自然界中的水循環</w:t>
                  </w:r>
                </w:p>
              </w:tc>
            </w:tr>
            <w:tr w:rsidR="00D73F11" w:rsidRPr="00B212A7" w14:paraId="4A966019" w14:textId="77777777" w:rsidTr="00AF21EF">
              <w:tc>
                <w:tcPr>
                  <w:tcW w:w="2835" w:type="dxa"/>
                  <w:tcBorders>
                    <w:left w:val="nil"/>
                    <w:bottom w:val="nil"/>
                    <w:right w:val="nil"/>
                  </w:tcBorders>
                </w:tcPr>
                <w:p w14:paraId="336BD98D" w14:textId="214377C3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  <w:t>鵝卵石</w:t>
                  </w:r>
                  <w:r w:rsidRPr="00B212A7">
                    <w:rPr>
                      <w:rFonts w:ascii="Microsoft JhengHei UI" w:eastAsia="Microsoft JhengHei UI" w:hAnsi="Microsoft JhengHei UI" w:cs="Gungsuh" w:hint="eastAsia"/>
                      <w:color w:val="1E3664"/>
                      <w:sz w:val="32"/>
                      <w:szCs w:val="32"/>
                    </w:rPr>
                    <w:t>／</w:t>
                  </w:r>
                  <w:r w:rsidRPr="00B212A7"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  <w:t>水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5B9F5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BCDA2" w14:textId="77777777" w:rsidR="00D73F11" w:rsidRPr="00B212A7" w:rsidRDefault="00D73F11" w:rsidP="00190DCC">
                  <w:pPr>
                    <w:adjustRightInd w:val="0"/>
                    <w:snapToGrid w:val="0"/>
                    <w:jc w:val="right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3546" w:type="dxa"/>
                  <w:tcBorders>
                    <w:top w:val="single" w:sz="12" w:space="0" w:color="2F5496"/>
                    <w:left w:val="nil"/>
                    <w:bottom w:val="nil"/>
                    <w:right w:val="nil"/>
                  </w:tcBorders>
                </w:tcPr>
                <w:p w14:paraId="654CB3B0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太陽</w:t>
                  </w:r>
                </w:p>
              </w:tc>
            </w:tr>
            <w:tr w:rsidR="00D73F11" w:rsidRPr="00B212A7" w14:paraId="07435022" w14:textId="77777777" w:rsidTr="00AF21EF"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16DE9" w14:textId="1F91768F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保鮮膜和冰塊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23A6B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7EC3E" w14:textId="77777777" w:rsidR="00D73F11" w:rsidRPr="00B212A7" w:rsidRDefault="00D73F11" w:rsidP="00190DCC">
                  <w:pPr>
                    <w:adjustRightInd w:val="0"/>
                    <w:snapToGrid w:val="0"/>
                    <w:jc w:val="right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3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EEA66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陸地</w:t>
                  </w:r>
                  <w:r w:rsidRPr="00B212A7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／</w:t>
                  </w: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海洋</w:t>
                  </w:r>
                </w:p>
              </w:tc>
            </w:tr>
            <w:tr w:rsidR="00D73F11" w:rsidRPr="00B212A7" w14:paraId="4CC01607" w14:textId="77777777" w:rsidTr="00AF21EF"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5CC3E" w14:textId="297BBCE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枱燈</w:t>
                  </w:r>
                </w:p>
              </w:tc>
              <w:tc>
                <w:tcPr>
                  <w:tcW w:w="1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94097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FA113" w14:textId="77777777" w:rsidR="00D73F11" w:rsidRPr="00B212A7" w:rsidRDefault="00D73F11" w:rsidP="00190DCC">
                  <w:pPr>
                    <w:adjustRightInd w:val="0"/>
                    <w:snapToGrid w:val="0"/>
                    <w:jc w:val="right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Wingdings"/>
                      <w:color w:val="1E3664"/>
                      <w:sz w:val="32"/>
                      <w:szCs w:val="32"/>
                    </w:rPr>
                    <w:t>•</w:t>
                  </w:r>
                </w:p>
              </w:tc>
              <w:tc>
                <w:tcPr>
                  <w:tcW w:w="3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2FC92" w14:textId="77777777" w:rsidR="00D73F11" w:rsidRPr="00B212A7" w:rsidRDefault="00D73F11" w:rsidP="00190DCC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B212A7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天空（溫度比陸地低）</w:t>
                  </w:r>
                </w:p>
              </w:tc>
            </w:tr>
          </w:tbl>
          <w:p w14:paraId="0019E2BA" w14:textId="77777777" w:rsidR="00D73F11" w:rsidRPr="00B212A7" w:rsidRDefault="00D73F11" w:rsidP="00190DCC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  <w:tr w:rsidR="00D73F11" w:rsidRPr="00B212A7" w14:paraId="238E7908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F0C3D0A" w14:textId="6EBFAF23" w:rsidR="00D73F11" w:rsidRPr="00B212A7" w:rsidRDefault="00D73F11" w:rsidP="00190DCC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16"/>
                <w:szCs w:val="16"/>
                <w:lang w:eastAsia="zh-HK"/>
              </w:rPr>
            </w:pPr>
          </w:p>
        </w:tc>
      </w:tr>
    </w:tbl>
    <w:p w14:paraId="34EF30C2" w14:textId="4441B502" w:rsidR="007E0C11" w:rsidRDefault="00F3311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36096" behindDoc="1" locked="0" layoutInCell="1" allowOverlap="1" wp14:anchorId="78D9CFD2" wp14:editId="63581180">
                <wp:simplePos x="0" y="0"/>
                <wp:positionH relativeFrom="column">
                  <wp:posOffset>3810</wp:posOffset>
                </wp:positionH>
                <wp:positionV relativeFrom="paragraph">
                  <wp:posOffset>-3030220</wp:posOffset>
                </wp:positionV>
                <wp:extent cx="6296025" cy="3014345"/>
                <wp:effectExtent l="0" t="0" r="28575" b="14605"/>
                <wp:wrapNone/>
                <wp:docPr id="1264220268" name="Group 1264220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3014345"/>
                          <a:chOff x="-1" y="-1"/>
                          <a:chExt cx="5893754" cy="3016752"/>
                        </a:xfrm>
                      </wpg:grpSpPr>
                      <wps:wsp>
                        <wps:cNvPr id="712906228" name="Round Same Side Corner Rectangle 712906228"/>
                        <wps:cNvSpPr/>
                        <wps:spPr>
                          <a:xfrm>
                            <a:off x="-1" y="-1"/>
                            <a:ext cx="98972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223518" name="Round Same Side Corner Rectangle 1496223518"/>
                        <wps:cNvSpPr/>
                        <wps:spPr>
                          <a:xfrm flipV="1">
                            <a:off x="0" y="377924"/>
                            <a:ext cx="5893753" cy="2638827"/>
                          </a:xfrm>
                          <a:prstGeom prst="round2SameRect">
                            <a:avLst>
                              <a:gd name="adj1" fmla="val 479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1E86A" id="Group 1264220268" o:spid="_x0000_s1026" style="position:absolute;margin-left:.3pt;margin-top:-238.6pt;width:495.75pt;height:237.35pt;z-index:-251280384;mso-width-relative:margin;mso-height-relative:margin" coordorigin="" coordsize="58937,30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">
                <v:shape id="Round Same Side Corner Rectangle 712906228" o:spid="_x0000_s1027" style="position:absolute;width:9897;height:3779;visibility:visible;mso-wrap-style:square;v-text-anchor:middle" coordsize="98972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" path="m63001,l926722,v34794,,63001,28207,63001,63001l989723,378000r,l,378000r,l,63001c,28207,28207,,63001,xe" filled="f" strokecolor="#2f5496 [2408]" strokeweight="1.5pt">
                  <v:stroke joinstyle="miter"/>
                  <v:path arrowok="t" o:connecttype="custom" o:connectlocs="63001,0;926722,0;989723,63001;989723,378000;989723,378000;0,378000;0,378000;0,63001;63001,0" o:connectangles="0,0,0,0,0,0,0,0,0"/>
                </v:shape>
                <v:shape id="Round Same Side Corner Rectangle 1496223518" o:spid="_x0000_s1028" style="position:absolute;top:3779;width:58937;height:26388;flip:y;visibility:visible;mso-wrap-style:square;v-text-anchor:middle" coordsize="5893753,263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" path="m126453,l5767300,v69838,,126453,56615,126453,126453l5893753,2638827r,l,2638827r,l,126453c,56615,56615,,126453,xe" filled="f" strokecolor="#2f5496 [2408]" strokeweight="1.5pt">
                  <v:stroke joinstyle="miter"/>
                  <v:path arrowok="t" o:connecttype="custom" o:connectlocs="126453,0;5767300,0;5893753,126453;5893753,2638827;5893753,2638827;0,2638827;0,2638827;0,126453;126453,0" o:connectangles="0,0,0,0,0,0,0,0,0"/>
                </v:shape>
              </v:group>
            </w:pict>
          </mc:Fallback>
        </mc:AlternateContent>
      </w:r>
    </w:p>
    <w:p w14:paraId="7D54852B" w14:textId="78B975D3" w:rsidR="00356B0C" w:rsidRDefault="00F3311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2480" behindDoc="1" locked="0" layoutInCell="1" allowOverlap="1" wp14:anchorId="78AA45A3" wp14:editId="4E065D26">
                <wp:simplePos x="0" y="0"/>
                <wp:positionH relativeFrom="column">
                  <wp:posOffset>3810</wp:posOffset>
                </wp:positionH>
                <wp:positionV relativeFrom="paragraph">
                  <wp:posOffset>148590</wp:posOffset>
                </wp:positionV>
                <wp:extent cx="6296025" cy="2460624"/>
                <wp:effectExtent l="0" t="0" r="28575" b="16510"/>
                <wp:wrapNone/>
                <wp:docPr id="1016055672" name="Group 1016055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460624"/>
                          <a:chOff x="-1" y="-1"/>
                          <a:chExt cx="5902524" cy="2463035"/>
                        </a:xfrm>
                      </wpg:grpSpPr>
                      <wps:wsp>
                        <wps:cNvPr id="635160106" name="Round Same Side Corner Rectangle 635160106"/>
                        <wps:cNvSpPr/>
                        <wps:spPr>
                          <a:xfrm>
                            <a:off x="-1" y="-1"/>
                            <a:ext cx="133052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348676" name="Round Same Side Corner Rectangle 743348676"/>
                        <wps:cNvSpPr/>
                        <wps:spPr>
                          <a:xfrm flipV="1">
                            <a:off x="0" y="377930"/>
                            <a:ext cx="5902523" cy="2085104"/>
                          </a:xfrm>
                          <a:prstGeom prst="round2SameRect">
                            <a:avLst>
                              <a:gd name="adj1" fmla="val 707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33A16" id="Group 1016055672" o:spid="_x0000_s1026" style="position:absolute;margin-left:.3pt;margin-top:11.7pt;width:495.75pt;height:193.75pt;z-index:-251264000;mso-width-relative:margin;mso-height-relative:margin" coordorigin="" coordsize="59025,2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">
                <v:shape id="Round Same Side Corner Rectangle 635160106" o:spid="_x0000_s1027" style="position:absolute;width:13305;height:3779;visibility:visible;mso-wrap-style:square;v-text-anchor:middle" coordsize="133052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" path="m63001,l1267522,v34794,,63001,28207,63001,63001l1330523,378000r,l,378000r,l,63001c,28207,28207,,63001,xe" filled="f" strokecolor="#2f5496 [2408]" strokeweight="1.5pt">
                  <v:stroke joinstyle="miter"/>
                  <v:path arrowok="t" o:connecttype="custom" o:connectlocs="63001,0;1267522,0;1330523,63001;1330523,378000;1330523,378000;0,378000;0,378000;0,63001;63001,0" o:connectangles="0,0,0,0,0,0,0,0,0"/>
                </v:shape>
                <v:shape id="Round Same Side Corner Rectangle 743348676" o:spid="_x0000_s1028" style="position:absolute;top:3779;width:59025;height:20851;flip:y;visibility:visible;mso-wrap-style:square;v-text-anchor:middle" coordsize="5902523,208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" path="m147584,l5754939,v81508,,147584,66076,147584,147584l5902523,2085104r,l,2085104r,l,147584c,66076,66076,,147584,xe" filled="f" strokecolor="#2f5496 [2408]" strokeweight="1.5pt">
                  <v:stroke joinstyle="miter"/>
                  <v:path arrowok="t" o:connecttype="custom" o:connectlocs="147584,0;5754939,0;5902523,147584;5902523,2085104;5902523,2085104;0,2085104;0,2085104;0,147584;14758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2115B0" w:rsidRPr="00A754B4" w14:paraId="58B40314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C6B3A9B" w14:textId="43C9955B" w:rsidR="002115B0" w:rsidRPr="00A074F3" w:rsidRDefault="00DD48C0" w:rsidP="004932C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DD48C0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</w:tr>
      <w:tr w:rsidR="002115B0" w:rsidRPr="00A754B4" w14:paraId="50770508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880394A" w14:textId="7DEA18CF" w:rsidR="00FC46E0" w:rsidRPr="00A074F3" w:rsidRDefault="002115B0" w:rsidP="004932CA">
            <w:pPr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074F3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你在保鮮膜底部觀察到甚麼？</w:t>
            </w:r>
          </w:p>
          <w:p w14:paraId="3125790A" w14:textId="705B7661" w:rsidR="00FC46E0" w:rsidRPr="00AF21EF" w:rsidRDefault="002115B0" w:rsidP="004932CA">
            <w:pPr>
              <w:adjustRightInd w:val="0"/>
              <w:snapToGrid w:val="0"/>
              <w:spacing w:line="276" w:lineRule="auto"/>
              <w:ind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F21EF">
              <w:rPr>
                <w:rFonts w:ascii="Microsoft JhengHei UI" w:eastAsia="Microsoft JhengHei UI" w:hAnsi="Microsoft JhengHei UI" w:cstheme="minorHAnsi" w:hint="eastAsia"/>
                <w:color w:val="1E3664"/>
                <w:sz w:val="32"/>
                <w:szCs w:val="32"/>
                <w:lang w:eastAsia="zh-HK"/>
              </w:rPr>
              <w:t>_________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AF21E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在保鮮膜底部形成，</w:t>
            </w:r>
            <w:r w:rsidR="00FC46E0"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_________</w:t>
            </w:r>
            <w:r w:rsidRPr="00AF21E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_______________</w:t>
            </w:r>
            <w:r w:rsidR="00D54423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___________</w:t>
            </w:r>
          </w:p>
          <w:p w14:paraId="014F0B74" w14:textId="65BC0DBE" w:rsidR="002115B0" w:rsidRPr="00A074F3" w:rsidRDefault="002115B0" w:rsidP="00D54423">
            <w:pPr>
              <w:adjustRightInd w:val="0"/>
              <w:snapToGrid w:val="0"/>
              <w:spacing w:line="276" w:lineRule="auto"/>
              <w:ind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074F3">
              <w:rPr>
                <w:rFonts w:ascii="Microsoft JhengHei UI" w:eastAsia="Microsoft JhengHei UI" w:hAnsi="Microsoft JhengHei UI" w:cstheme="minorHAnsi" w:hint="eastAsia"/>
                <w:color w:val="1E3664"/>
                <w:sz w:val="32"/>
                <w:szCs w:val="32"/>
                <w:lang w:eastAsia="zh-HK"/>
              </w:rPr>
              <w:t>_______________________________________________________</w:t>
            </w:r>
            <w:r w:rsidRPr="00A074F3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</w:t>
            </w:r>
            <w:r w:rsidR="00FC46E0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________</w:t>
            </w:r>
            <w:r w:rsidRPr="00A074F3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</w:p>
        </w:tc>
      </w:tr>
      <w:tr w:rsidR="002115B0" w:rsidRPr="00A754B4" w14:paraId="2A8CB4BA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6926891" w14:textId="7267C993" w:rsidR="00FC46E0" w:rsidRPr="00A074F3" w:rsidRDefault="002115B0" w:rsidP="004932CA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</w:pPr>
            <w:r w:rsidRPr="00A074F3"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  <w:t>小燒杯中收集到甚麼？</w:t>
            </w:r>
          </w:p>
          <w:p w14:paraId="4C386522" w14:textId="4CA7A76A" w:rsidR="002115B0" w:rsidRPr="00AF21EF" w:rsidRDefault="002115B0" w:rsidP="004932CA">
            <w:pPr>
              <w:pBdr>
                <w:top w:val="nil"/>
                <w:left w:val="nil"/>
                <w:bottom w:val="nil"/>
                <w:between w:val="nil"/>
              </w:pBdr>
              <w:spacing w:line="276" w:lineRule="auto"/>
              <w:ind w:left="360"/>
              <w:jc w:val="both"/>
              <w:rPr>
                <w:rFonts w:ascii="Microsoft JhengHei UI" w:eastAsia="Microsoft JhengHei UI" w:hAnsi="Microsoft JhengHei UI"/>
                <w:color w:val="000000"/>
                <w:sz w:val="32"/>
                <w:szCs w:val="32"/>
              </w:rPr>
            </w:pPr>
            <w:r w:rsidRPr="00AF21EF">
              <w:rPr>
                <w:rFonts w:ascii="Microsoft JhengHei UI" w:eastAsia="Microsoft JhengHei UI" w:hAnsi="Microsoft JhengHei UI" w:cstheme="minorHAnsi" w:hint="eastAsia"/>
                <w:color w:val="1E3664"/>
                <w:sz w:val="32"/>
                <w:szCs w:val="32"/>
                <w:lang w:eastAsia="zh-HK"/>
              </w:rPr>
              <w:t>_______________________________________________________</w:t>
            </w:r>
            <w:r w:rsidRPr="00AF21EF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</w:t>
            </w:r>
            <w:r w:rsidR="00D54423"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  <w:t>________</w:t>
            </w:r>
          </w:p>
        </w:tc>
      </w:tr>
    </w:tbl>
    <w:p w14:paraId="7DD84752" w14:textId="0DD1B154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DD124B5" w14:textId="46BAF1F8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F47D83" w14:textId="3C15808B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F49FBFC" w14:textId="162284F1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52D2F7" w14:textId="77777777" w:rsidR="00FC46E0" w:rsidRDefault="00FC46E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1E19E48" w14:textId="213D0C46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DB307C3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F60A01" w14:textId="3740B012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420C242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E243673" w14:textId="77A9462E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DC15775" w14:textId="2A9B8A1E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9DA949A" w14:textId="259404F9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06CEB4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57DF8D" w14:textId="12BA9D85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5C791E" w14:textId="1E0778CA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B6F840B" w14:textId="77777777" w:rsidR="002E1AC3" w:rsidRDefault="002E1AC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8C53B95" w14:textId="77777777" w:rsidR="002F53A3" w:rsidRDefault="002F53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074F3" w:rsidRPr="00B212A7" w14:paraId="77BA0008" w14:textId="77777777" w:rsidTr="00D5442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D1EF56D" w14:textId="6238ECE0" w:rsidR="00A074F3" w:rsidRPr="00B212A7" w:rsidRDefault="00F33116" w:rsidP="00AF21E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A074F3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42240" behindDoc="1" locked="0" layoutInCell="1" allowOverlap="1" wp14:anchorId="171164EC" wp14:editId="08B38AF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635</wp:posOffset>
                      </wp:positionV>
                      <wp:extent cx="6305550" cy="8143874"/>
                      <wp:effectExtent l="0" t="0" r="19050" b="10160"/>
                      <wp:wrapNone/>
                      <wp:docPr id="374929689" name="Group 374929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5550" cy="8143874"/>
                                <a:chOff x="0" y="-2"/>
                                <a:chExt cx="5911453" cy="9863345"/>
                              </a:xfrm>
                            </wpg:grpSpPr>
                            <wps:wsp>
                              <wps:cNvPr id="1867991422" name="Round Same Side Corner Rectangle 1867991422"/>
                              <wps:cNvSpPr/>
                              <wps:spPr>
                                <a:xfrm>
                                  <a:off x="0" y="-2"/>
                                  <a:ext cx="785813" cy="449907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1032153" name="Round Same Side Corner Rectangle 2141032153"/>
                              <wps:cNvSpPr/>
                              <wps:spPr>
                                <a:xfrm flipV="1">
                                  <a:off x="0" y="449886"/>
                                  <a:ext cx="5911453" cy="9413457"/>
                                </a:xfrm>
                                <a:prstGeom prst="round2SameRect">
                                  <a:avLst>
                                    <a:gd name="adj1" fmla="val 2241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FEFE19" id="Group 374929689" o:spid="_x0000_s1026" style="position:absolute;margin-left:-5.1pt;margin-top:.05pt;width:496.5pt;height:641.25pt;z-index:-251274240;mso-width-relative:margin;mso-height-relative:margin" coordorigin="" coordsize="59114,98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">
                      <v:shape id="Round Same Side Corner Rectangle 1867991422" o:spid="_x0000_s1027" style="position:absolute;width:7858;height:4499;visibility:visible;mso-wrap-style:square;v-text-anchor:middle" coordsize="785813,44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" path="m74986,l710827,v41414,,74986,33572,74986,74986l785813,449907r,l,449907r,l,74986c,33572,33572,,74986,xe" filled="f" strokecolor="#2f5496 [2408]" strokeweight="1.5pt">
                        <v:stroke joinstyle="miter"/>
                        <v:path arrowok="t" o:connecttype="custom" o:connectlocs="74986,0;710827,0;785813,74986;785813,449907;785813,449907;0,449907;0,449907;0,74986;74986,0" o:connectangles="0,0,0,0,0,0,0,0,0"/>
                      </v:shape>
                      <v:shape id="Round Same Side Corner Rectangle 2141032153" o:spid="_x0000_s1028" style="position:absolute;top:4498;width:59114;height:94135;flip:y;visibility:visible;mso-wrap-style:square;v-text-anchor:middle" coordsize="5911453,94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" path="m132476,l5778977,v73164,,132476,59312,132476,132476l5911453,9413457r,l,9413457r,l,132476c,59312,59312,,132476,xe" filled="f" strokecolor="#2f5496 [2408]" strokeweight="1.5pt">
                        <v:stroke joinstyle="miter"/>
                        <v:path arrowok="t" o:connecttype="custom" o:connectlocs="132476,0;5778977,0;5911453,132476;5911453,9413457;5911453,9413457;0,9413457;0,9413457;0,132476;132476,0" o:connectangles="0,0,0,0,0,0,0,0,0"/>
                      </v:shape>
                    </v:group>
                  </w:pict>
                </mc:Fallback>
              </mc:AlternateContent>
            </w:r>
            <w:r w:rsidR="000036DE" w:rsidRPr="000036D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討論</w:t>
            </w:r>
            <w:r w:rsidR="00A074F3" w:rsidRPr="00B212A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F33116" w:rsidRPr="00B212A7" w14:paraId="7C654ACC" w14:textId="77777777" w:rsidTr="00D54423">
        <w:trPr>
          <w:trHeight w:val="1151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5A01DE8" w14:textId="5C4DC741" w:rsidR="00F33116" w:rsidRPr="00B212A7" w:rsidRDefault="00F33116" w:rsidP="00F33116">
            <w:pPr>
              <w:numPr>
                <w:ilvl w:val="0"/>
                <w:numId w:val="39"/>
              </w:num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212A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基於你的觀察，試描述燒杯裡發生了</w:t>
            </w:r>
            <w:r w:rsidRPr="00F33116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甚</w:t>
            </w:r>
            <w:r w:rsidRPr="00B212A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>麼事。</w:t>
            </w:r>
          </w:p>
          <w:p w14:paraId="57EB469F" w14:textId="2EE1DE2F" w:rsidR="00F33116" w:rsidRDefault="00D54423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212A7">
              <w:rPr>
                <w:rFonts w:eastAsia="PMingLiU"/>
                <w:noProof/>
                <w:sz w:val="32"/>
                <w:szCs w:val="32"/>
              </w:rPr>
              <w:drawing>
                <wp:anchor distT="0" distB="0" distL="114300" distR="114300" simplePos="0" relativeHeight="252069888" behindDoc="0" locked="0" layoutInCell="1" hidden="0" allowOverlap="1" wp14:anchorId="659AD933" wp14:editId="5EE9CF99">
                  <wp:simplePos x="0" y="0"/>
                  <wp:positionH relativeFrom="column">
                    <wp:posOffset>4157980</wp:posOffset>
                  </wp:positionH>
                  <wp:positionV relativeFrom="paragraph">
                    <wp:posOffset>19685</wp:posOffset>
                  </wp:positionV>
                  <wp:extent cx="1798320" cy="1108075"/>
                  <wp:effectExtent l="0" t="0" r="0" b="0"/>
                  <wp:wrapThrough wrapText="bothSides">
                    <wp:wrapPolygon edited="0">
                      <wp:start x="0" y="0"/>
                      <wp:lineTo x="0" y="21167"/>
                      <wp:lineTo x="21280" y="21167"/>
                      <wp:lineTo x="21280" y="0"/>
                      <wp:lineTo x="0" y="0"/>
                    </wp:wrapPolygon>
                  </wp:wrapThrough>
                  <wp:docPr id="227" name="image1.png" descr="A close-up of a lamp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image1.png" descr="A close-up of a lamp&#10;&#10;Description automatically generated"/>
                          <pic:cNvPicPr preferRelativeResize="0"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35458" r="9762" b="179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1108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2E9715" w14:textId="77777777" w:rsidR="00F33116" w:rsidRPr="00AF21EF" w:rsidRDefault="00F33116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5DC35229" w14:textId="6D6910F2" w:rsidR="00F33116" w:rsidRDefault="00F33116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72BC1204" w14:textId="77777777" w:rsidR="00D54423" w:rsidRDefault="00D54423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3C66767B" w14:textId="59AB2684" w:rsidR="00F33116" w:rsidRPr="00B212A7" w:rsidRDefault="0054454B" w:rsidP="0054454B">
            <w:pPr>
              <w:numPr>
                <w:ilvl w:val="0"/>
                <w:numId w:val="39"/>
              </w:numPr>
              <w:pBdr>
                <w:top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Gungsuh" w:hint="eastAsia"/>
                <w:color w:val="1E3664"/>
                <w:sz w:val="32"/>
                <w:szCs w:val="32"/>
              </w:rPr>
              <w:t>在下</w:t>
            </w:r>
            <w:r w:rsidRPr="0054454B">
              <w:rPr>
                <w:rFonts w:ascii="Microsoft JhengHei UI" w:eastAsia="Microsoft JhengHei UI" w:hAnsi="Microsoft JhengHei UI" w:cs="Gungsuh" w:hint="eastAsia"/>
                <w:color w:val="1E3664"/>
                <w:sz w:val="32"/>
                <w:szCs w:val="32"/>
              </w:rPr>
              <w:t>面的空白處</w:t>
            </w:r>
            <w:bookmarkStart w:id="0" w:name="_GoBack"/>
            <w:bookmarkEnd w:id="0"/>
            <w:r w:rsidR="00F33116" w:rsidRPr="00B212A7">
              <w:rPr>
                <w:rFonts w:ascii="Microsoft JhengHei UI" w:eastAsia="Microsoft JhengHei UI" w:hAnsi="Microsoft JhengHei UI" w:cs="Gungsuh" w:hint="eastAsia"/>
                <w:color w:val="1E3664"/>
                <w:sz w:val="32"/>
                <w:szCs w:val="32"/>
              </w:rPr>
              <w:t>畫圖顯示大自然中水循環的過程。</w:t>
            </w:r>
          </w:p>
          <w:tbl>
            <w:tblPr>
              <w:tblStyle w:val="TableGrid"/>
              <w:tblW w:w="0" w:type="auto"/>
              <w:tblInd w:w="306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9213"/>
            </w:tblGrid>
            <w:tr w:rsidR="00F33116" w14:paraId="2CFC7470" w14:textId="77777777" w:rsidTr="00D54423">
              <w:tc>
                <w:tcPr>
                  <w:tcW w:w="9213" w:type="dxa"/>
                  <w:tcBorders>
                    <w:bottom w:val="single" w:sz="12" w:space="0" w:color="2F5496"/>
                  </w:tcBorders>
                </w:tcPr>
                <w:p w14:paraId="41DC2AF2" w14:textId="77777777" w:rsidR="00F33116" w:rsidRPr="00D54423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36684CB9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5A5421A2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689B282E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23614EDE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671B728A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2305F472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367F8ADD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55FF04C5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3366D428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  <w:p w14:paraId="0AE5CD2A" w14:textId="77777777" w:rsidR="00F33116" w:rsidRDefault="00F33116" w:rsidP="00AF21EF">
                  <w:pPr>
                    <w:spacing w:line="276" w:lineRule="auto"/>
                    <w:jc w:val="both"/>
                    <w:rPr>
                      <w:rFonts w:ascii="Microsoft JhengHei UI" w:eastAsia="Microsoft JhengHei UI" w:hAnsi="Microsoft JhengHei UI" w:cs="Gungsuh"/>
                      <w:color w:val="1E3664"/>
                      <w:sz w:val="32"/>
                      <w:szCs w:val="32"/>
                    </w:rPr>
                  </w:pPr>
                </w:p>
              </w:tc>
            </w:tr>
          </w:tbl>
          <w:p w14:paraId="637CA96C" w14:textId="77777777" w:rsidR="00F33116" w:rsidRPr="00B212A7" w:rsidRDefault="00F33116" w:rsidP="00F33116">
            <w:pPr>
              <w:pBdr>
                <w:top w:val="nil"/>
                <w:left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="Gungsuh"/>
                <w:color w:val="1E3664"/>
                <w:sz w:val="32"/>
                <w:szCs w:val="32"/>
              </w:rPr>
            </w:pPr>
          </w:p>
          <w:p w14:paraId="5AA80F71" w14:textId="04AE30F2" w:rsidR="00F33116" w:rsidRPr="00B212A7" w:rsidRDefault="00F33116" w:rsidP="004932CA">
            <w:pPr>
              <w:numPr>
                <w:ilvl w:val="0"/>
                <w:numId w:val="39"/>
              </w:numPr>
              <w:pBdr>
                <w:top w:val="nil"/>
                <w:left w:val="nil"/>
                <w:right w:val="nil"/>
                <w:between w:val="nil"/>
              </w:pBdr>
              <w:spacing w:line="276" w:lineRule="auto"/>
              <w:jc w:val="both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212A7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這模型有哪些方面未能模擬大自然水循環的真實情況？用另一種顏色的筆在題2的圖中標示出這</w:t>
            </w:r>
            <w:r w:rsidRPr="00AF21EF">
              <w:rPr>
                <w:rFonts w:ascii="Microsoft JhengHei UI" w:eastAsia="Microsoft JhengHei UI" w:hAnsi="Microsoft JhengHei UI" w:hint="eastAsia"/>
                <w:b/>
                <w:color w:val="1E3664"/>
                <w:sz w:val="32"/>
                <w:szCs w:val="32"/>
                <w:u w:val="single"/>
              </w:rPr>
              <w:t>模型</w:t>
            </w:r>
            <w:r w:rsidR="000413AB" w:rsidRPr="000413AB">
              <w:rPr>
                <w:rFonts w:ascii="Microsoft JhengHei UI" w:eastAsia="Microsoft JhengHei UI" w:hAnsi="Microsoft JhengHei UI" w:hint="eastAsia"/>
                <w:b/>
                <w:color w:val="1E3664"/>
                <w:sz w:val="32"/>
                <w:szCs w:val="32"/>
                <w:u w:val="single"/>
              </w:rPr>
              <w:t>未</w:t>
            </w:r>
            <w:r w:rsidRPr="00AF21EF">
              <w:rPr>
                <w:rFonts w:ascii="Microsoft JhengHei UI" w:eastAsia="Microsoft JhengHei UI" w:hAnsi="Microsoft JhengHei UI" w:hint="eastAsia"/>
                <w:b/>
                <w:color w:val="1E3664"/>
                <w:sz w:val="32"/>
                <w:szCs w:val="32"/>
                <w:u w:val="single"/>
              </w:rPr>
              <w:t>能模擬的過程</w:t>
            </w:r>
            <w:r w:rsidRPr="00B212A7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。</w:t>
            </w:r>
          </w:p>
        </w:tc>
      </w:tr>
    </w:tbl>
    <w:p w14:paraId="2B4AC9B6" w14:textId="62AEAD3D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F2910CC" w14:textId="77777777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5765F78" w14:textId="77777777" w:rsidR="00255AA9" w:rsidRPr="004932CA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72E2958" w14:textId="77777777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255F18" w14:textId="77777777" w:rsidR="00255AA9" w:rsidRDefault="00255AA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255AA9" w:rsidSect="008A66B4">
      <w:headerReference w:type="default" r:id="rId23"/>
      <w:footerReference w:type="even" r:id="rId24"/>
      <w:footerReference w:type="default" r:id="rId25"/>
      <w:pgSz w:w="11906" w:h="16838"/>
      <w:pgMar w:top="1276" w:right="851" w:bottom="1134" w:left="1134" w:header="851" w:footer="513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A4AA48" w16cid:durableId="70283C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24F8D" w14:textId="77777777" w:rsidR="00E929D8" w:rsidRDefault="00E929D8">
      <w:r>
        <w:separator/>
      </w:r>
    </w:p>
  </w:endnote>
  <w:endnote w:type="continuationSeparator" w:id="0">
    <w:p w14:paraId="07D9F971" w14:textId="77777777" w:rsidR="00E929D8" w:rsidRDefault="00E9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D16D2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55F1E0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3615F3" w14:textId="6D3A1A73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4454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F4F634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F6EB65" wp14:editId="580A2C72">
              <wp:simplePos x="0" y="0"/>
              <wp:positionH relativeFrom="column">
                <wp:posOffset>3030855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76A0092" id="橢圓 1" o:spid="_x0000_s1026" style="position:absolute;margin-left:238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FELBTHfAAAACQEAAA8A&#10;AABkcnMvZG93bnJldi54bWxMj8tOwzAQRfdI/IM1SOxaJ4UmVYhTISQoEivKY+3GQxw1Hkex06R8&#10;PcMKlqM5uvfccju7TpxwCK0nBekyAYFUe9NSo+D97XGxARGiJqM7T6jgjAG21eVFqQvjJ3rF0z42&#10;gkMoFFqBjbEvpAy1RafD0vdI/Pvyg9ORz6GRZtATh7tOrpIkk063xA1W9/hgsT7uR6eAjk/O+M9w&#10;/pi+d5nc2ez5ZdRKXV/N93cgIs7xD4ZffVaHip0OfiQTRKfgNs9vGFWwWPMEBtZpmoM4KFhtMp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UQsFMd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B95E416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BA94B" w14:textId="77777777" w:rsidR="00E929D8" w:rsidRDefault="00E929D8">
      <w:r>
        <w:separator/>
      </w:r>
    </w:p>
  </w:footnote>
  <w:footnote w:type="continuationSeparator" w:id="0">
    <w:p w14:paraId="715DDC02" w14:textId="77777777" w:rsidR="00E929D8" w:rsidRDefault="00E92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22A0D9AE" w14:textId="77777777" w:rsidTr="00B17A08">
      <w:trPr>
        <w:trHeight w:val="142"/>
      </w:trPr>
      <w:tc>
        <w:tcPr>
          <w:tcW w:w="1549" w:type="dxa"/>
        </w:tcPr>
        <w:p w14:paraId="768D37C1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0FCBB7B7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723E53" wp14:editId="0EE2A696">
              <wp:simplePos x="0" y="0"/>
              <wp:positionH relativeFrom="column">
                <wp:posOffset>2235835</wp:posOffset>
              </wp:positionH>
              <wp:positionV relativeFrom="paragraph">
                <wp:posOffset>-266064</wp:posOffset>
              </wp:positionV>
              <wp:extent cx="4003054" cy="263677"/>
              <wp:effectExtent l="0" t="0" r="1016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3054" cy="263677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0C6E" w14:textId="77777777" w:rsidR="00745851" w:rsidRPr="00745851" w:rsidRDefault="0054454B" w:rsidP="00745851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36"/>
                                <w:id w:val="-1707252514"/>
                              </w:sdtPr>
                              <w:sdtEndPr/>
                              <w:sdtContent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範疇三</w:t>
                                </w:r>
                                <w:proofErr w:type="gramStart"/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︰</w:t>
                                </w:r>
                                <w:proofErr w:type="gramEnd"/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地球與太空</w:t>
                                </w:r>
                              </w:sdtContent>
                            </w:sdt>
                          </w:p>
                          <w:p w14:paraId="1ED8969A" w14:textId="7777777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5985" w14:textId="77777777" w:rsidR="00745851" w:rsidRPr="00887071" w:rsidRDefault="0054454B" w:rsidP="0074585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37"/>
                                <w:id w:val="50043390"/>
                              </w:sdtPr>
                              <w:sdtEndPr/>
                              <w:sdtContent>
                                <w:r w:rsidR="00745851" w:rsidRPr="00A53DC0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課題</w:t>
                                </w:r>
                                <w:proofErr w:type="gramStart"/>
                                <w:r w:rsidR="00745851" w:rsidRPr="00A53DC0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︰</w:t>
                                </w:r>
                                <w:proofErr w:type="gramEnd"/>
                                <w:r w:rsidR="00745851" w:rsidRPr="00A53DC0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日常的天氣現象</w:t>
                                </w:r>
                              </w:sdtContent>
                            </w:sdt>
                          </w:p>
                          <w:p w14:paraId="36122300" w14:textId="77777777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03CC0" w14:textId="77777777" w:rsidR="00745851" w:rsidRPr="00745851" w:rsidRDefault="0054454B" w:rsidP="00745851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Microsoft JhengHei UI" w:eastAsia="Microsoft JhengHei UI" w:hAnsi="Microsoft JhengHei UI" w:cs="MS Gothic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ag w:val="goog_rdk_138"/>
                                <w:id w:val="106710439"/>
                              </w:sdtPr>
                              <w:sdtEndPr/>
                              <w:sdtContent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級別</w:t>
                                </w:r>
                                <w:proofErr w:type="gramStart"/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︰</w:t>
                                </w:r>
                                <w:proofErr w:type="gramEnd"/>
                                <w:r w:rsidR="00745851" w:rsidRPr="00745851">
                                  <w:rPr>
                                    <w:rFonts w:ascii="Microsoft JhengHei UI" w:eastAsia="Microsoft JhengHei UI" w:hAnsi="Microsoft JhengHei UI" w:cs="MS Gothic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小三</w:t>
                                </w:r>
                              </w:sdtContent>
                            </w:sdt>
                          </w:p>
                          <w:p w14:paraId="74877D45" w14:textId="7777777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723E53" id="Group 21" o:spid="_x0000_s1047" style="position:absolute;margin-left:176.05pt;margin-top:-20.95pt;width:315.2pt;height:20.75pt;z-index:251659264;mso-height-relative:margin" coordorigin="" coordsize="4003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">
              <v:shape id="Rounded Rectangle 18" o:spid="_x0000_s1048" style="position:absolute;width:14336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2CBB0C6E" w14:textId="77777777" w:rsidR="00745851" w:rsidRPr="00745851" w:rsidRDefault="0054454B" w:rsidP="00745851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36"/>
                          <w:id w:val="-1707252514"/>
                        </w:sdtPr>
                        <w:sdtEndPr/>
                        <w:sdtContent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範疇三</w:t>
                          </w:r>
                          <w:proofErr w:type="gramStart"/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︰</w:t>
                          </w:r>
                          <w:proofErr w:type="gramEnd"/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地球與太空</w:t>
                          </w:r>
                        </w:sdtContent>
                      </w:sdt>
                    </w:p>
                    <w:p w14:paraId="1ED8969A" w14:textId="7777777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49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54575985" w14:textId="77777777" w:rsidR="00745851" w:rsidRPr="00887071" w:rsidRDefault="0054454B" w:rsidP="00745851">
                      <w:pPr>
                        <w:jc w:val="center"/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37"/>
                          <w:id w:val="50043390"/>
                        </w:sdtPr>
                        <w:sdtEndPr/>
                        <w:sdtContent>
                          <w:r w:rsidR="00745851" w:rsidRPr="00A53DC0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課題</w:t>
                          </w:r>
                          <w:proofErr w:type="gramStart"/>
                          <w:r w:rsidR="00745851" w:rsidRPr="00A53DC0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︰</w:t>
                          </w:r>
                          <w:proofErr w:type="gramEnd"/>
                          <w:r w:rsidR="00745851" w:rsidRPr="00A53DC0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日常的天氣現象</w:t>
                          </w:r>
                        </w:sdtContent>
                      </w:sdt>
                    </w:p>
                    <w:p w14:paraId="36122300" w14:textId="77777777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50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4BE03CC0" w14:textId="77777777" w:rsidR="00745851" w:rsidRPr="00745851" w:rsidRDefault="0054454B" w:rsidP="00745851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Microsoft JhengHei UI" w:eastAsia="Microsoft JhengHei UI" w:hAnsi="Microsoft JhengHei UI" w:cs="MS Gothic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ag w:val="goog_rdk_138"/>
                          <w:id w:val="106710439"/>
                        </w:sdtPr>
                        <w:sdtEndPr/>
                        <w:sdtContent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級別</w:t>
                          </w:r>
                          <w:proofErr w:type="gramStart"/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︰</w:t>
                          </w:r>
                          <w:proofErr w:type="gramEnd"/>
                          <w:r w:rsidR="00745851" w:rsidRPr="00745851">
                            <w:rPr>
                              <w:rFonts w:ascii="Microsoft JhengHei UI" w:eastAsia="Microsoft JhengHei UI" w:hAnsi="Microsoft JhengHei UI" w:cs="MS Gothic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小三</w:t>
                          </w:r>
                        </w:sdtContent>
                      </w:sdt>
                    </w:p>
                    <w:p w14:paraId="74877D45" w14:textId="7777777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DB4C99AE"/>
    <w:lvl w:ilvl="0" w:tplc="2CF87536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color w:val="1F3864" w:themeColor="accent5" w:themeShade="8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D80BC1"/>
    <w:multiLevelType w:val="multilevel"/>
    <w:tmpl w:val="F5B81E6E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  <w:sz w:val="32"/>
        <w:szCs w:val="36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DC74826"/>
    <w:multiLevelType w:val="multilevel"/>
    <w:tmpl w:val="C978BD30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  <w:sz w:val="32"/>
        <w:szCs w:val="36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2316F1"/>
    <w:multiLevelType w:val="hybridMultilevel"/>
    <w:tmpl w:val="12B2B876"/>
    <w:lvl w:ilvl="0" w:tplc="3D1A6FA4">
      <w:start w:val="1"/>
      <w:numFmt w:val="decimal"/>
      <w:lvlText w:val="%1."/>
      <w:lvlJc w:val="left"/>
      <w:pPr>
        <w:ind w:left="520" w:hanging="360"/>
      </w:pPr>
      <w:rPr>
        <w:rFonts w:ascii="Microsoft JhengHei UI" w:eastAsia="Microsoft JhengHei UI" w:hAnsi="Microsoft JhengHei UI" w:cs="Times New Roman" w:hint="default"/>
        <w:b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34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14"/>
  </w:num>
  <w:num w:numId="3">
    <w:abstractNumId w:val="3"/>
  </w:num>
  <w:num w:numId="4">
    <w:abstractNumId w:val="0"/>
  </w:num>
  <w:num w:numId="5">
    <w:abstractNumId w:val="10"/>
  </w:num>
  <w:num w:numId="6">
    <w:abstractNumId w:val="28"/>
  </w:num>
  <w:num w:numId="7">
    <w:abstractNumId w:val="26"/>
  </w:num>
  <w:num w:numId="8">
    <w:abstractNumId w:val="38"/>
  </w:num>
  <w:num w:numId="9">
    <w:abstractNumId w:val="8"/>
  </w:num>
  <w:num w:numId="10">
    <w:abstractNumId w:val="31"/>
  </w:num>
  <w:num w:numId="11">
    <w:abstractNumId w:val="1"/>
  </w:num>
  <w:num w:numId="12">
    <w:abstractNumId w:val="4"/>
  </w:num>
  <w:num w:numId="13">
    <w:abstractNumId w:val="24"/>
  </w:num>
  <w:num w:numId="14">
    <w:abstractNumId w:val="34"/>
  </w:num>
  <w:num w:numId="15">
    <w:abstractNumId w:val="13"/>
  </w:num>
  <w:num w:numId="16">
    <w:abstractNumId w:val="6"/>
  </w:num>
  <w:num w:numId="17">
    <w:abstractNumId w:val="30"/>
  </w:num>
  <w:num w:numId="18">
    <w:abstractNumId w:val="15"/>
  </w:num>
  <w:num w:numId="19">
    <w:abstractNumId w:val="20"/>
  </w:num>
  <w:num w:numId="20">
    <w:abstractNumId w:val="9"/>
  </w:num>
  <w:num w:numId="21">
    <w:abstractNumId w:val="23"/>
  </w:num>
  <w:num w:numId="22">
    <w:abstractNumId w:val="36"/>
  </w:num>
  <w:num w:numId="23">
    <w:abstractNumId w:val="5"/>
  </w:num>
  <w:num w:numId="24">
    <w:abstractNumId w:val="35"/>
  </w:num>
  <w:num w:numId="25">
    <w:abstractNumId w:val="17"/>
  </w:num>
  <w:num w:numId="26">
    <w:abstractNumId w:val="37"/>
  </w:num>
  <w:num w:numId="27">
    <w:abstractNumId w:val="32"/>
  </w:num>
  <w:num w:numId="28">
    <w:abstractNumId w:val="29"/>
  </w:num>
  <w:num w:numId="29">
    <w:abstractNumId w:val="25"/>
  </w:num>
  <w:num w:numId="30">
    <w:abstractNumId w:val="7"/>
  </w:num>
  <w:num w:numId="31">
    <w:abstractNumId w:val="21"/>
  </w:num>
  <w:num w:numId="32">
    <w:abstractNumId w:val="39"/>
  </w:num>
  <w:num w:numId="33">
    <w:abstractNumId w:val="12"/>
  </w:num>
  <w:num w:numId="34">
    <w:abstractNumId w:val="2"/>
  </w:num>
  <w:num w:numId="35">
    <w:abstractNumId w:val="16"/>
  </w:num>
  <w:num w:numId="36">
    <w:abstractNumId w:val="11"/>
  </w:num>
  <w:num w:numId="37">
    <w:abstractNumId w:val="19"/>
  </w:num>
  <w:num w:numId="38">
    <w:abstractNumId w:val="27"/>
  </w:num>
  <w:num w:numId="39">
    <w:abstractNumId w:val="1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6DE"/>
    <w:rsid w:val="000039C4"/>
    <w:rsid w:val="00004807"/>
    <w:rsid w:val="00013D38"/>
    <w:rsid w:val="00022C1D"/>
    <w:rsid w:val="0003189D"/>
    <w:rsid w:val="00033A79"/>
    <w:rsid w:val="00035430"/>
    <w:rsid w:val="000413AB"/>
    <w:rsid w:val="00041E06"/>
    <w:rsid w:val="00042028"/>
    <w:rsid w:val="000432FB"/>
    <w:rsid w:val="00055E4D"/>
    <w:rsid w:val="00056BF3"/>
    <w:rsid w:val="00063005"/>
    <w:rsid w:val="00065716"/>
    <w:rsid w:val="00072A2F"/>
    <w:rsid w:val="00073764"/>
    <w:rsid w:val="0007678D"/>
    <w:rsid w:val="00084825"/>
    <w:rsid w:val="00090E51"/>
    <w:rsid w:val="000A0E51"/>
    <w:rsid w:val="000A2FF3"/>
    <w:rsid w:val="000A384C"/>
    <w:rsid w:val="000A6103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21728"/>
    <w:rsid w:val="00123408"/>
    <w:rsid w:val="001255A7"/>
    <w:rsid w:val="0013028E"/>
    <w:rsid w:val="00130ABA"/>
    <w:rsid w:val="0013127E"/>
    <w:rsid w:val="00133494"/>
    <w:rsid w:val="00134A28"/>
    <w:rsid w:val="001352A7"/>
    <w:rsid w:val="00136E58"/>
    <w:rsid w:val="001434C6"/>
    <w:rsid w:val="00150871"/>
    <w:rsid w:val="00164067"/>
    <w:rsid w:val="00166353"/>
    <w:rsid w:val="00166A8E"/>
    <w:rsid w:val="001703D5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19F6"/>
    <w:rsid w:val="001E2B61"/>
    <w:rsid w:val="001E5409"/>
    <w:rsid w:val="001E589D"/>
    <w:rsid w:val="001F2784"/>
    <w:rsid w:val="001F3E46"/>
    <w:rsid w:val="001F6A23"/>
    <w:rsid w:val="00200861"/>
    <w:rsid w:val="0020466A"/>
    <w:rsid w:val="002071A7"/>
    <w:rsid w:val="002115B0"/>
    <w:rsid w:val="00212294"/>
    <w:rsid w:val="002249F0"/>
    <w:rsid w:val="00230182"/>
    <w:rsid w:val="002356D2"/>
    <w:rsid w:val="002420E1"/>
    <w:rsid w:val="00242D31"/>
    <w:rsid w:val="00244CDD"/>
    <w:rsid w:val="0025159B"/>
    <w:rsid w:val="00255AA9"/>
    <w:rsid w:val="00264BF5"/>
    <w:rsid w:val="002728AE"/>
    <w:rsid w:val="002739DD"/>
    <w:rsid w:val="002746B9"/>
    <w:rsid w:val="00274ED5"/>
    <w:rsid w:val="00276842"/>
    <w:rsid w:val="002867E3"/>
    <w:rsid w:val="00287F22"/>
    <w:rsid w:val="00294C61"/>
    <w:rsid w:val="00297FBD"/>
    <w:rsid w:val="002A1DEF"/>
    <w:rsid w:val="002B1307"/>
    <w:rsid w:val="002B1706"/>
    <w:rsid w:val="002B20A8"/>
    <w:rsid w:val="002B22B4"/>
    <w:rsid w:val="002C00D2"/>
    <w:rsid w:val="002C0DD0"/>
    <w:rsid w:val="002C3E0D"/>
    <w:rsid w:val="002D7FDA"/>
    <w:rsid w:val="002E1AC3"/>
    <w:rsid w:val="002F53A3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5CF5"/>
    <w:rsid w:val="00347E99"/>
    <w:rsid w:val="00356790"/>
    <w:rsid w:val="00356B0C"/>
    <w:rsid w:val="003703E7"/>
    <w:rsid w:val="003705C0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44FD"/>
    <w:rsid w:val="00435C40"/>
    <w:rsid w:val="00460DB5"/>
    <w:rsid w:val="00462543"/>
    <w:rsid w:val="00470A84"/>
    <w:rsid w:val="004712C9"/>
    <w:rsid w:val="00472D4A"/>
    <w:rsid w:val="0047484C"/>
    <w:rsid w:val="00475CF5"/>
    <w:rsid w:val="00477981"/>
    <w:rsid w:val="0049300A"/>
    <w:rsid w:val="004932CA"/>
    <w:rsid w:val="00494301"/>
    <w:rsid w:val="00495B7B"/>
    <w:rsid w:val="004B6539"/>
    <w:rsid w:val="004C18B7"/>
    <w:rsid w:val="004C3FD4"/>
    <w:rsid w:val="004C6A85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4454B"/>
    <w:rsid w:val="0055019E"/>
    <w:rsid w:val="00551D33"/>
    <w:rsid w:val="00552219"/>
    <w:rsid w:val="00553354"/>
    <w:rsid w:val="005602C3"/>
    <w:rsid w:val="00561FE0"/>
    <w:rsid w:val="00563438"/>
    <w:rsid w:val="0057154E"/>
    <w:rsid w:val="00574F1A"/>
    <w:rsid w:val="0058121E"/>
    <w:rsid w:val="005823D1"/>
    <w:rsid w:val="005830E7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3165"/>
    <w:rsid w:val="00630045"/>
    <w:rsid w:val="00645FE8"/>
    <w:rsid w:val="00660308"/>
    <w:rsid w:val="00660CF5"/>
    <w:rsid w:val="00662AC4"/>
    <w:rsid w:val="00665ED4"/>
    <w:rsid w:val="006704BB"/>
    <w:rsid w:val="00673BE8"/>
    <w:rsid w:val="00680631"/>
    <w:rsid w:val="00684EE0"/>
    <w:rsid w:val="006925E0"/>
    <w:rsid w:val="006A24C2"/>
    <w:rsid w:val="006B64B9"/>
    <w:rsid w:val="006B69C6"/>
    <w:rsid w:val="006C4599"/>
    <w:rsid w:val="006D3E74"/>
    <w:rsid w:val="006E14D2"/>
    <w:rsid w:val="006E3067"/>
    <w:rsid w:val="006E3F6B"/>
    <w:rsid w:val="006E6A80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17EDD"/>
    <w:rsid w:val="00720F74"/>
    <w:rsid w:val="00721280"/>
    <w:rsid w:val="00726602"/>
    <w:rsid w:val="007332B2"/>
    <w:rsid w:val="00735730"/>
    <w:rsid w:val="00742D74"/>
    <w:rsid w:val="00743CDE"/>
    <w:rsid w:val="00745851"/>
    <w:rsid w:val="00755CB1"/>
    <w:rsid w:val="007566EE"/>
    <w:rsid w:val="00756732"/>
    <w:rsid w:val="00762127"/>
    <w:rsid w:val="00770562"/>
    <w:rsid w:val="007728D9"/>
    <w:rsid w:val="007B5F6D"/>
    <w:rsid w:val="007B6A8F"/>
    <w:rsid w:val="007B7DC3"/>
    <w:rsid w:val="007C23EE"/>
    <w:rsid w:val="007C4182"/>
    <w:rsid w:val="007D5E9C"/>
    <w:rsid w:val="007E0C11"/>
    <w:rsid w:val="007E1ADA"/>
    <w:rsid w:val="007E4C04"/>
    <w:rsid w:val="007E5E8D"/>
    <w:rsid w:val="007F054F"/>
    <w:rsid w:val="007F522F"/>
    <w:rsid w:val="007F799C"/>
    <w:rsid w:val="00801A9B"/>
    <w:rsid w:val="00805288"/>
    <w:rsid w:val="00806E2A"/>
    <w:rsid w:val="00810917"/>
    <w:rsid w:val="00821C67"/>
    <w:rsid w:val="00823C0E"/>
    <w:rsid w:val="00826E1A"/>
    <w:rsid w:val="00827365"/>
    <w:rsid w:val="008356EC"/>
    <w:rsid w:val="00836164"/>
    <w:rsid w:val="008419AB"/>
    <w:rsid w:val="00857304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A66B4"/>
    <w:rsid w:val="008B10EC"/>
    <w:rsid w:val="008B1624"/>
    <w:rsid w:val="008B1CA9"/>
    <w:rsid w:val="008B32BD"/>
    <w:rsid w:val="008B3E3D"/>
    <w:rsid w:val="008B4795"/>
    <w:rsid w:val="008B6559"/>
    <w:rsid w:val="008C0C9B"/>
    <w:rsid w:val="008C2745"/>
    <w:rsid w:val="008C4E8D"/>
    <w:rsid w:val="008D2ACC"/>
    <w:rsid w:val="008D3D11"/>
    <w:rsid w:val="008E4346"/>
    <w:rsid w:val="008E4FB8"/>
    <w:rsid w:val="008F2051"/>
    <w:rsid w:val="008F5665"/>
    <w:rsid w:val="0090173B"/>
    <w:rsid w:val="00901B1C"/>
    <w:rsid w:val="00907976"/>
    <w:rsid w:val="00907A26"/>
    <w:rsid w:val="009228D6"/>
    <w:rsid w:val="00923F3D"/>
    <w:rsid w:val="00925963"/>
    <w:rsid w:val="00940181"/>
    <w:rsid w:val="00942E54"/>
    <w:rsid w:val="00947EA0"/>
    <w:rsid w:val="009525CA"/>
    <w:rsid w:val="00963FC2"/>
    <w:rsid w:val="009714E5"/>
    <w:rsid w:val="0097353A"/>
    <w:rsid w:val="00975061"/>
    <w:rsid w:val="00977143"/>
    <w:rsid w:val="0098140B"/>
    <w:rsid w:val="009823E0"/>
    <w:rsid w:val="009958EE"/>
    <w:rsid w:val="00995D0C"/>
    <w:rsid w:val="009A0894"/>
    <w:rsid w:val="009B2FB1"/>
    <w:rsid w:val="009C1733"/>
    <w:rsid w:val="009C4A29"/>
    <w:rsid w:val="009C6AD1"/>
    <w:rsid w:val="009E1260"/>
    <w:rsid w:val="009E3D8E"/>
    <w:rsid w:val="009F4755"/>
    <w:rsid w:val="009F4B36"/>
    <w:rsid w:val="00A02EA1"/>
    <w:rsid w:val="00A06724"/>
    <w:rsid w:val="00A074F3"/>
    <w:rsid w:val="00A3152D"/>
    <w:rsid w:val="00A3211B"/>
    <w:rsid w:val="00A34A13"/>
    <w:rsid w:val="00A358BB"/>
    <w:rsid w:val="00A5567F"/>
    <w:rsid w:val="00A56665"/>
    <w:rsid w:val="00A60BC4"/>
    <w:rsid w:val="00A61393"/>
    <w:rsid w:val="00A67228"/>
    <w:rsid w:val="00A732E6"/>
    <w:rsid w:val="00A754B4"/>
    <w:rsid w:val="00A90417"/>
    <w:rsid w:val="00AA0987"/>
    <w:rsid w:val="00AA30BF"/>
    <w:rsid w:val="00AA4D63"/>
    <w:rsid w:val="00AA5064"/>
    <w:rsid w:val="00AA7ED2"/>
    <w:rsid w:val="00AB241E"/>
    <w:rsid w:val="00AB2B12"/>
    <w:rsid w:val="00AB4855"/>
    <w:rsid w:val="00AB65FA"/>
    <w:rsid w:val="00AC36BD"/>
    <w:rsid w:val="00AC425C"/>
    <w:rsid w:val="00AC4796"/>
    <w:rsid w:val="00AC5C38"/>
    <w:rsid w:val="00AE1CB8"/>
    <w:rsid w:val="00AE5A95"/>
    <w:rsid w:val="00AF21EF"/>
    <w:rsid w:val="00AF4001"/>
    <w:rsid w:val="00AF5375"/>
    <w:rsid w:val="00AF60BC"/>
    <w:rsid w:val="00B06D50"/>
    <w:rsid w:val="00B07DAD"/>
    <w:rsid w:val="00B12F85"/>
    <w:rsid w:val="00B17A08"/>
    <w:rsid w:val="00B21E0D"/>
    <w:rsid w:val="00B23F8C"/>
    <w:rsid w:val="00B32195"/>
    <w:rsid w:val="00B3279E"/>
    <w:rsid w:val="00B34C98"/>
    <w:rsid w:val="00B35E68"/>
    <w:rsid w:val="00B36567"/>
    <w:rsid w:val="00B367B8"/>
    <w:rsid w:val="00B3776A"/>
    <w:rsid w:val="00B40AE5"/>
    <w:rsid w:val="00B45A3C"/>
    <w:rsid w:val="00B46C1D"/>
    <w:rsid w:val="00B50B69"/>
    <w:rsid w:val="00B52489"/>
    <w:rsid w:val="00B54123"/>
    <w:rsid w:val="00B6243E"/>
    <w:rsid w:val="00B6629C"/>
    <w:rsid w:val="00B66608"/>
    <w:rsid w:val="00B7112E"/>
    <w:rsid w:val="00B733AA"/>
    <w:rsid w:val="00B771C1"/>
    <w:rsid w:val="00B82268"/>
    <w:rsid w:val="00B935D9"/>
    <w:rsid w:val="00B94BA8"/>
    <w:rsid w:val="00B94E3A"/>
    <w:rsid w:val="00B95126"/>
    <w:rsid w:val="00BA06D8"/>
    <w:rsid w:val="00BA4D07"/>
    <w:rsid w:val="00BB247C"/>
    <w:rsid w:val="00BB25F5"/>
    <w:rsid w:val="00BB2D22"/>
    <w:rsid w:val="00BB2F93"/>
    <w:rsid w:val="00BB32E4"/>
    <w:rsid w:val="00BC13E8"/>
    <w:rsid w:val="00BC3E1D"/>
    <w:rsid w:val="00BE316B"/>
    <w:rsid w:val="00BE4E63"/>
    <w:rsid w:val="00BF0AD6"/>
    <w:rsid w:val="00BF25CF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2B73"/>
    <w:rsid w:val="00C37B8B"/>
    <w:rsid w:val="00C44B94"/>
    <w:rsid w:val="00C55C68"/>
    <w:rsid w:val="00C71394"/>
    <w:rsid w:val="00C71A89"/>
    <w:rsid w:val="00C72EA9"/>
    <w:rsid w:val="00C733F1"/>
    <w:rsid w:val="00C75C05"/>
    <w:rsid w:val="00C84028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7D6D"/>
    <w:rsid w:val="00D15E99"/>
    <w:rsid w:val="00D174C7"/>
    <w:rsid w:val="00D22B4E"/>
    <w:rsid w:val="00D2584D"/>
    <w:rsid w:val="00D31349"/>
    <w:rsid w:val="00D36280"/>
    <w:rsid w:val="00D36A8E"/>
    <w:rsid w:val="00D47000"/>
    <w:rsid w:val="00D52F81"/>
    <w:rsid w:val="00D54423"/>
    <w:rsid w:val="00D6321B"/>
    <w:rsid w:val="00D648CC"/>
    <w:rsid w:val="00D73F11"/>
    <w:rsid w:val="00D76D58"/>
    <w:rsid w:val="00D83498"/>
    <w:rsid w:val="00D83754"/>
    <w:rsid w:val="00D9429E"/>
    <w:rsid w:val="00D96731"/>
    <w:rsid w:val="00DA7170"/>
    <w:rsid w:val="00DA7DC1"/>
    <w:rsid w:val="00DB3B10"/>
    <w:rsid w:val="00DB4177"/>
    <w:rsid w:val="00DB44AB"/>
    <w:rsid w:val="00DB6A3D"/>
    <w:rsid w:val="00DC4375"/>
    <w:rsid w:val="00DD41D1"/>
    <w:rsid w:val="00DD48C0"/>
    <w:rsid w:val="00DD4FA8"/>
    <w:rsid w:val="00DE0681"/>
    <w:rsid w:val="00E050C0"/>
    <w:rsid w:val="00E102F7"/>
    <w:rsid w:val="00E114F2"/>
    <w:rsid w:val="00E14E44"/>
    <w:rsid w:val="00E176B1"/>
    <w:rsid w:val="00E17E2D"/>
    <w:rsid w:val="00E225E4"/>
    <w:rsid w:val="00E251AA"/>
    <w:rsid w:val="00E360C0"/>
    <w:rsid w:val="00E47F2C"/>
    <w:rsid w:val="00E5430C"/>
    <w:rsid w:val="00E6179E"/>
    <w:rsid w:val="00E67411"/>
    <w:rsid w:val="00E70213"/>
    <w:rsid w:val="00E77D82"/>
    <w:rsid w:val="00E77EC4"/>
    <w:rsid w:val="00E8307D"/>
    <w:rsid w:val="00E9005D"/>
    <w:rsid w:val="00E91B24"/>
    <w:rsid w:val="00E929D8"/>
    <w:rsid w:val="00E97C8C"/>
    <w:rsid w:val="00EA2C11"/>
    <w:rsid w:val="00EA4D60"/>
    <w:rsid w:val="00EA56EB"/>
    <w:rsid w:val="00EA6282"/>
    <w:rsid w:val="00EB6CAF"/>
    <w:rsid w:val="00EB6D85"/>
    <w:rsid w:val="00EC17A9"/>
    <w:rsid w:val="00EC2B4A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634D"/>
    <w:rsid w:val="00F3195D"/>
    <w:rsid w:val="00F33116"/>
    <w:rsid w:val="00F637A5"/>
    <w:rsid w:val="00F64F38"/>
    <w:rsid w:val="00F70AE5"/>
    <w:rsid w:val="00F7325D"/>
    <w:rsid w:val="00F809F8"/>
    <w:rsid w:val="00F97545"/>
    <w:rsid w:val="00FA3BAF"/>
    <w:rsid w:val="00FA4AB3"/>
    <w:rsid w:val="00FA6FCB"/>
    <w:rsid w:val="00FB1706"/>
    <w:rsid w:val="00FB2336"/>
    <w:rsid w:val="00FB4B33"/>
    <w:rsid w:val="00FB541A"/>
    <w:rsid w:val="00FC46E0"/>
    <w:rsid w:val="00FC503D"/>
    <w:rsid w:val="00FD275D"/>
    <w:rsid w:val="00FD5BA8"/>
    <w:rsid w:val="00FE6AFD"/>
    <w:rsid w:val="00FF003E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3710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hdphoto" Target="media/hdphoto2.wdp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F47BB5-F4D8-415D-8514-7C3B4F81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</cp:revision>
  <cp:lastPrinted>2024-05-20T00:56:00Z</cp:lastPrinted>
  <dcterms:created xsi:type="dcterms:W3CDTF">2024-05-29T03:26:00Z</dcterms:created>
  <dcterms:modified xsi:type="dcterms:W3CDTF">2024-05-29T03:34:00Z</dcterms:modified>
</cp:coreProperties>
</file>